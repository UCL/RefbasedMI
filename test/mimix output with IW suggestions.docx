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29AC6" w14:textId="5A382E3A" w:rsidR="0013758C" w:rsidRPr="0013758C" w:rsidRDefault="0013758C" w:rsidP="0013758C">
      <w:pPr>
        <w:pStyle w:val="Heading1"/>
      </w:pPr>
      <w:bookmarkStart w:id="0" w:name="_GoBack"/>
      <w:bookmarkEnd w:id="0"/>
      <w:r>
        <w:t>Ian’s suggestions on mimix output</w:t>
      </w:r>
      <w:ins w:id="1" w:author="Ian White" w:date="2021-02-09T12:59:00Z">
        <w:r>
          <w:t xml:space="preserve"> 9feb2021</w:t>
        </w:r>
      </w:ins>
    </w:p>
    <w:p w14:paraId="413C565A" w14:textId="292A9C6D" w:rsidR="00A72CD7" w:rsidRP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t># Load mimix</w:t>
      </w:r>
    </w:p>
    <w:p w14:paraId="42C98BB1" w14:textId="77777777" w:rsidR="00A72CD7" w:rsidRP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t>library(mimix)</w:t>
      </w:r>
    </w:p>
    <w:p w14:paraId="4900ECB4" w14:textId="77777777" w:rsidR="00A72CD7" w:rsidRP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t>packageVersion("mimix")</w:t>
      </w:r>
    </w:p>
    <w:p w14:paraId="43858258" w14:textId="77777777" w:rsidR="00A72CD7" w:rsidRP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t>library(mice)</w:t>
      </w:r>
    </w:p>
    <w:p w14:paraId="15D12746" w14:textId="77777777" w:rsidR="00A72CD7" w:rsidRP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t>packageVersion("mice")</w:t>
      </w:r>
      <w:r w:rsidRPr="00A72CD7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5B7D5345" w14:textId="1A0A3CF4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>[1] ‘0.0.9’</w:t>
      </w:r>
    </w:p>
    <w:p w14:paraId="71F060E5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>[1] ‘3.11.0’</w:t>
      </w:r>
    </w:p>
    <w:p w14:paraId="21F1C20A" w14:textId="77777777" w:rsidR="00A72CD7" w:rsidRP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t># Open data</w:t>
      </w:r>
    </w:p>
    <w:p w14:paraId="52ADB580" w14:textId="77777777" w:rsidR="00A72CD7" w:rsidRP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t>load("C:/ado/ian/Rmimix/data/asthma.RData")</w:t>
      </w:r>
    </w:p>
    <w:p w14:paraId="6D18CE5B" w14:textId="77777777" w:rsidR="00A72CD7" w:rsidRP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t>asthma$treat[1:200]&lt;-3 # creates a 3rd arm</w:t>
      </w:r>
    </w:p>
    <w:p w14:paraId="6BB1779C" w14:textId="77777777" w:rsidR="00A72CD7" w:rsidRP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t>asthma$base2 &lt;- asthma$base^2 # creates a 2nd covariate</w:t>
      </w:r>
    </w:p>
    <w:p w14:paraId="124693EF" w14:textId="77777777" w:rsidR="00A72CD7" w:rsidRP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t>asthma$fev&lt;-asthma$fev*1000</w:t>
      </w:r>
    </w:p>
    <w:p w14:paraId="65A27B5F" w14:textId="77777777" w:rsid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t>head(asthma)</w:t>
      </w:r>
    </w:p>
    <w:p w14:paraId="2DC2216F" w14:textId="53545735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   id time treat  base  fev    base2</w:t>
      </w:r>
    </w:p>
    <w:p w14:paraId="0B897D10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>1 5001    2     3 2.925 2870 8.555625</w:t>
      </w:r>
    </w:p>
    <w:p w14:paraId="348F8B35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>2 5001    4     3 2.925 2660 8.555625</w:t>
      </w:r>
    </w:p>
    <w:p w14:paraId="01DC332B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>3 5001    8     3 2.925 2690 8.555625</w:t>
      </w:r>
    </w:p>
    <w:p w14:paraId="77A3B3F6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>4 5001   12     3 2.925 2580 8.555625</w:t>
      </w:r>
    </w:p>
    <w:p w14:paraId="5E3BDF2D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>5 5003    2     3 2.465 2610 6.076225</w:t>
      </w:r>
    </w:p>
    <w:p w14:paraId="39EDA707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>6 5003    4     3 2.465 2450 6.076225</w:t>
      </w:r>
    </w:p>
    <w:p w14:paraId="29BC0C4C" w14:textId="77777777" w:rsidR="00A72CD7" w:rsidRP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t># explore data (using skills learned from Michelle)</w:t>
      </w:r>
    </w:p>
    <w:p w14:paraId="2E30836C" w14:textId="77777777" w:rsidR="00A72CD7" w:rsidRP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t>library(tidyverse)</w:t>
      </w:r>
    </w:p>
    <w:p w14:paraId="162E8879" w14:textId="77777777" w:rsidR="00A72CD7" w:rsidRP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t>asthma %&gt;% count(treat)</w:t>
      </w:r>
    </w:p>
    <w:p w14:paraId="12365351" w14:textId="77777777" w:rsidR="00A72CD7" w:rsidRP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t xml:space="preserve">asthma %&gt;% filter(!is.na(fev)) %&gt;% </w:t>
      </w:r>
    </w:p>
    <w:p w14:paraId="4926F73C" w14:textId="77777777" w:rsidR="00A72CD7" w:rsidRP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t xml:space="preserve">  group_by(treat, time) %&gt;% </w:t>
      </w:r>
    </w:p>
    <w:p w14:paraId="76E78419" w14:textId="77777777" w:rsidR="00A72CD7" w:rsidRP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t xml:space="preserve">  summarise(n=n(), fevmean=mean(fev), fevsd=sd(fev))</w:t>
      </w:r>
    </w:p>
    <w:p w14:paraId="6D2D7DAC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 treat   n</w:t>
      </w:r>
    </w:p>
    <w:p w14:paraId="053B304A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>1     1 272</w:t>
      </w:r>
    </w:p>
    <w:p w14:paraId="4AB843A6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>2     2 260</w:t>
      </w:r>
    </w:p>
    <w:p w14:paraId="1A081D0F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>3     3 200</w:t>
      </w:r>
    </w:p>
    <w:p w14:paraId="444F958D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>`summarise()` regrouping output by 'treat' (override with `.groups` argument)</w:t>
      </w:r>
    </w:p>
    <w:p w14:paraId="3C29188A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># A tibble: 12 x 5</w:t>
      </w:r>
    </w:p>
    <w:p w14:paraId="0F9F4991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># Groups:   treat [3]</w:t>
      </w:r>
    </w:p>
    <w:p w14:paraId="6CD5F493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  treat  time     n fevmean fevsd</w:t>
      </w:r>
    </w:p>
    <w:p w14:paraId="67148E61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  &lt;dbl&gt; &lt;int&gt; &lt;int&gt;   &lt;dbl&gt; &lt;dbl&gt;</w:t>
      </w:r>
    </w:p>
    <w:p w14:paraId="1AA71D7F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1     1     2    67   1891.  629.</w:t>
      </w:r>
    </w:p>
    <w:p w14:paraId="18234716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2     1     4    55   1933.  578.</w:t>
      </w:r>
    </w:p>
    <w:p w14:paraId="1C6AE871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3     1     8    39   2007.  606.</w:t>
      </w:r>
    </w:p>
    <w:p w14:paraId="4C63FB89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4     1    12    29   2027.  592.</w:t>
      </w:r>
    </w:p>
    <w:p w14:paraId="32B5915C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5     2     2    65   2064.  702.</w:t>
      </w:r>
    </w:p>
    <w:p w14:paraId="7A96410C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6     2     4    63   2111.  744.</w:t>
      </w:r>
    </w:p>
    <w:p w14:paraId="714A6643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7     2     8    57   2059.  743.</w:t>
      </w:r>
    </w:p>
    <w:p w14:paraId="4E4210C0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8     2    12    51   2044.  745.</w:t>
      </w:r>
    </w:p>
    <w:p w14:paraId="57896BB1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9     3     2    49   2328.  778.</w:t>
      </w:r>
    </w:p>
    <w:p w14:paraId="4DF54C40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>10     3     4    45   2306.  752.</w:t>
      </w:r>
    </w:p>
    <w:p w14:paraId="567B231E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>11     3     8    35   2470.  870.</w:t>
      </w:r>
    </w:p>
    <w:p w14:paraId="4CFF1701" w14:textId="362AA860" w:rsid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>12     3    12    30   2517.  732.</w:t>
      </w:r>
    </w:p>
    <w:p w14:paraId="6C2006C4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</w:p>
    <w:p w14:paraId="23B08251" w14:textId="77777777" w:rsidR="00A72CD7" w:rsidRP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t># J2R</w:t>
      </w:r>
    </w:p>
    <w:p w14:paraId="458433AB" w14:textId="77777777" w:rsidR="00A72CD7" w:rsidRP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t>impJ2R1 &lt;- mimix(data="asthma",</w:t>
      </w:r>
    </w:p>
    <w:p w14:paraId="7BBF0394" w14:textId="77777777" w:rsidR="00A72CD7" w:rsidRP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t xml:space="preserve">  covar=c("base","base2"),</w:t>
      </w:r>
    </w:p>
    <w:p w14:paraId="69F94A83" w14:textId="77777777" w:rsidR="00A72CD7" w:rsidRP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t xml:space="preserve">  depvar="fev",</w:t>
      </w:r>
    </w:p>
    <w:p w14:paraId="1BAC6646" w14:textId="77777777" w:rsidR="00A72CD7" w:rsidRP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t xml:space="preserve">  treatvar="treat",</w:t>
      </w:r>
    </w:p>
    <w:p w14:paraId="3FDC475F" w14:textId="77777777" w:rsidR="00A72CD7" w:rsidRP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t xml:space="preserve">  idvar="id",</w:t>
      </w:r>
    </w:p>
    <w:p w14:paraId="00AAED58" w14:textId="77777777" w:rsidR="00A72CD7" w:rsidRP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t xml:space="preserve">  timevar="time",</w:t>
      </w:r>
    </w:p>
    <w:p w14:paraId="385FF6AD" w14:textId="77777777" w:rsidR="00A72CD7" w:rsidRP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t xml:space="preserve">  M=2,</w:t>
      </w:r>
    </w:p>
    <w:p w14:paraId="54871D0B" w14:textId="77777777" w:rsidR="00A72CD7" w:rsidRP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reference=1,</w:t>
      </w:r>
    </w:p>
    <w:p w14:paraId="5E721E43" w14:textId="77777777" w:rsidR="00A72CD7" w:rsidRP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t xml:space="preserve">  method="J2R",</w:t>
      </w:r>
    </w:p>
    <w:p w14:paraId="5AFFE66D" w14:textId="77777777" w:rsidR="00A72CD7" w:rsidRP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t xml:space="preserve">  seed=101,</w:t>
      </w:r>
    </w:p>
    <w:p w14:paraId="2637C7A1" w14:textId="77777777" w:rsidR="00A72CD7" w:rsidRP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t xml:space="preserve">  prior="jeffreys",</w:t>
      </w:r>
    </w:p>
    <w:p w14:paraId="44F231C5" w14:textId="77777777" w:rsidR="00A72CD7" w:rsidRP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t xml:space="preserve">  burnin=1000,</w:t>
      </w:r>
    </w:p>
    <w:p w14:paraId="1A6C3AF2" w14:textId="77777777" w:rsidR="00A72CD7" w:rsidRP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t xml:space="preserve">  bbetween=NULL,</w:t>
      </w:r>
    </w:p>
    <w:p w14:paraId="451E0A5D" w14:textId="77777777" w:rsidR="00A72CD7" w:rsidRP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t xml:space="preserve">  methodvar=NULL</w:t>
      </w:r>
    </w:p>
    <w:p w14:paraId="1D8A3B93" w14:textId="2C807152" w:rsidR="00A72CD7" w:rsidRPr="00A72CD7" w:rsidRDefault="00A72CD7" w:rsidP="00A72CD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72CD7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71226AC9" w14:textId="4088785D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del w:id="2" w:author="Ian White" w:date="2021-02-09T12:41:00Z">
        <w:r w:rsidRPr="00A72CD7" w:rsidDel="00A72CD7">
          <w:rPr>
            <w:rFonts w:ascii="Courier New" w:hAnsi="Courier New" w:cs="Courier New"/>
            <w:sz w:val="20"/>
            <w:szCs w:val="20"/>
          </w:rPr>
          <w:delText xml:space="preserve">     s</w:delText>
        </w:r>
      </w:del>
      <w:ins w:id="3" w:author="Ian White" w:date="2021-02-09T12:41:00Z">
        <w:r>
          <w:rPr>
            <w:rFonts w:ascii="Courier New" w:hAnsi="Courier New" w:cs="Courier New"/>
            <w:sz w:val="20"/>
            <w:szCs w:val="20"/>
          </w:rPr>
          <w:t>S</w:t>
        </w:r>
      </w:ins>
      <w:r w:rsidRPr="00A72CD7">
        <w:rPr>
          <w:rFonts w:ascii="Courier New" w:hAnsi="Courier New" w:cs="Courier New"/>
          <w:sz w:val="20"/>
          <w:szCs w:val="20"/>
        </w:rPr>
        <w:t xml:space="preserve">ummary </w:t>
      </w:r>
      <w:ins w:id="4" w:author="Ian White" w:date="2021-02-09T12:41:00Z">
        <w:r>
          <w:rPr>
            <w:rFonts w:ascii="Courier New" w:hAnsi="Courier New" w:cs="Courier New"/>
            <w:sz w:val="20"/>
            <w:szCs w:val="20"/>
          </w:rPr>
          <w:t xml:space="preserve">of </w:t>
        </w:r>
      </w:ins>
      <w:r w:rsidRPr="00A72CD7">
        <w:rPr>
          <w:rFonts w:ascii="Courier New" w:hAnsi="Courier New" w:cs="Courier New"/>
          <w:sz w:val="20"/>
          <w:szCs w:val="20"/>
        </w:rPr>
        <w:t xml:space="preserve">missing </w:t>
      </w:r>
      <w:ins w:id="5" w:author="Ian White" w:date="2021-02-09T12:42:00Z">
        <w:r>
          <w:rPr>
            <w:rFonts w:ascii="Courier New" w:hAnsi="Courier New" w:cs="Courier New"/>
            <w:sz w:val="20"/>
            <w:szCs w:val="20"/>
          </w:rPr>
          <w:t xml:space="preserve">data </w:t>
        </w:r>
      </w:ins>
      <w:r w:rsidRPr="00A72CD7">
        <w:rPr>
          <w:rFonts w:ascii="Courier New" w:hAnsi="Courier New" w:cs="Courier New"/>
          <w:sz w:val="20"/>
          <w:szCs w:val="20"/>
        </w:rPr>
        <w:t>pattern</w:t>
      </w:r>
      <w:ins w:id="6" w:author="Ian White" w:date="2021-02-09T12:42:00Z">
        <w:r>
          <w:rPr>
            <w:rFonts w:ascii="Courier New" w:hAnsi="Courier New" w:cs="Courier New"/>
            <w:sz w:val="20"/>
            <w:szCs w:val="20"/>
          </w:rPr>
          <w:t xml:space="preserve"> by </w:t>
        </w:r>
      </w:ins>
      <w:commentRangeStart w:id="7"/>
      <w:ins w:id="8" w:author="Ian White" w:date="2021-02-09T12:45:00Z">
        <w:r>
          <w:rPr>
            <w:rFonts w:ascii="Courier New" w:hAnsi="Courier New" w:cs="Courier New"/>
            <w:sz w:val="20"/>
            <w:szCs w:val="20"/>
          </w:rPr>
          <w:t>treat</w:t>
        </w:r>
      </w:ins>
      <w:commentRangeEnd w:id="7"/>
      <w:ins w:id="9" w:author="Ian White" w:date="2021-02-09T12:56:00Z">
        <w:r w:rsidR="0013758C">
          <w:rPr>
            <w:rStyle w:val="CommentReference"/>
          </w:rPr>
          <w:commentReference w:id="7"/>
        </w:r>
      </w:ins>
      <w:ins w:id="10" w:author="Ian White" w:date="2021-02-09T13:00:00Z">
        <w:r w:rsidR="008A2368">
          <w:rPr>
            <w:rFonts w:ascii="Courier New" w:hAnsi="Courier New" w:cs="Courier New"/>
            <w:sz w:val="20"/>
            <w:szCs w:val="20"/>
          </w:rPr>
          <w:t>:</w:t>
        </w:r>
      </w:ins>
    </w:p>
    <w:p w14:paraId="506790A9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  </w:t>
      </w:r>
      <w:commentRangeStart w:id="11"/>
      <w:r w:rsidRPr="00A72CD7">
        <w:rPr>
          <w:rFonts w:ascii="Courier New" w:hAnsi="Courier New" w:cs="Courier New"/>
          <w:sz w:val="20"/>
          <w:szCs w:val="20"/>
        </w:rPr>
        <w:t xml:space="preserve">patt </w:t>
      </w:r>
      <w:commentRangeEnd w:id="11"/>
      <w:r w:rsidR="008A2368">
        <w:rPr>
          <w:rStyle w:val="CommentReference"/>
        </w:rPr>
        <w:commentReference w:id="11"/>
      </w:r>
      <w:r w:rsidRPr="00A72CD7">
        <w:rPr>
          <w:rFonts w:ascii="Courier New" w:hAnsi="Courier New" w:cs="Courier New"/>
          <w:sz w:val="20"/>
          <w:szCs w:val="20"/>
        </w:rPr>
        <w:t xml:space="preserve">treat cases </w:t>
      </w:r>
      <w:commentRangeStart w:id="12"/>
      <w:r w:rsidRPr="00A72CD7">
        <w:rPr>
          <w:rFonts w:ascii="Courier New" w:hAnsi="Courier New" w:cs="Courier New"/>
          <w:sz w:val="20"/>
          <w:szCs w:val="20"/>
        </w:rPr>
        <w:t xml:space="preserve">cumcases </w:t>
      </w:r>
      <w:commentRangeEnd w:id="12"/>
      <w:r>
        <w:rPr>
          <w:rStyle w:val="CommentReference"/>
        </w:rPr>
        <w:commentReference w:id="12"/>
      </w:r>
      <w:r w:rsidRPr="00A72CD7">
        <w:rPr>
          <w:rFonts w:ascii="Courier New" w:hAnsi="Courier New" w:cs="Courier New"/>
          <w:sz w:val="20"/>
          <w:szCs w:val="20"/>
        </w:rPr>
        <w:t>fev.2.miss fev.4.miss fev.8.miss fev.12.miss</w:t>
      </w:r>
    </w:p>
    <w:p w14:paraId="3025961C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>1     0     1    28       28          0          0          0           0</w:t>
      </w:r>
    </w:p>
    <w:p w14:paraId="2CFC8D89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>2     7     1     1       29          1          1          1           0</w:t>
      </w:r>
    </w:p>
    <w:p w14:paraId="6FCE80AE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>3     8     1    11       40          0          0          0           1</w:t>
      </w:r>
    </w:p>
    <w:p w14:paraId="602B9117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>4    12     1    16       56          0          0          1           1</w:t>
      </w:r>
    </w:p>
    <w:p w14:paraId="0269FF31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>5    14     1    12       68          0          1          1           1</w:t>
      </w:r>
    </w:p>
    <w:p w14:paraId="376FBA7E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>6     0     2    51      119          0          0          0           0</w:t>
      </w:r>
    </w:p>
    <w:p w14:paraId="54523663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>7     8     2     6      125          0          0          0           1</w:t>
      </w:r>
    </w:p>
    <w:p w14:paraId="70FD50CC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>8    12     2     6      131          0          0          1           1</w:t>
      </w:r>
    </w:p>
    <w:p w14:paraId="4111A456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>9    14     2     2      133          0          1          1           1</w:t>
      </w:r>
    </w:p>
    <w:p w14:paraId="5CDA4564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>10    0     3    29      162          0          0          0           0</w:t>
      </w:r>
    </w:p>
    <w:p w14:paraId="3CA4F87A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>11    4     3     1      163          0          0          1           0</w:t>
      </w:r>
    </w:p>
    <w:p w14:paraId="1FDD306C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>12    8     3     6      169          0          0          0           1</w:t>
      </w:r>
    </w:p>
    <w:p w14:paraId="03975962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>13   12     3     8      177          0          0          1           1</w:t>
      </w:r>
    </w:p>
    <w:p w14:paraId="604CB647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>14   13     3     1      178          1          0          1           1</w:t>
      </w:r>
    </w:p>
    <w:p w14:paraId="79F9AC0A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>15   14     3     5      183          0          1          1           1</w:t>
      </w:r>
    </w:p>
    <w:p w14:paraId="7A49EB33" w14:textId="2DE4985D" w:rsidR="00A72CD7" w:rsidRDefault="00A72CD7" w:rsidP="00A72CD7">
      <w:pPr>
        <w:spacing w:after="0"/>
        <w:rPr>
          <w:ins w:id="13" w:author="Ian White" w:date="2021-02-09T12:43:00Z"/>
          <w:rFonts w:ascii="Courier New" w:hAnsi="Courier New" w:cs="Courier New"/>
          <w:sz w:val="20"/>
          <w:szCs w:val="20"/>
        </w:rPr>
      </w:pPr>
    </w:p>
    <w:p w14:paraId="35B5E693" w14:textId="5F14B37B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ins w:id="14" w:author="Ian White" w:date="2021-02-09T12:43:00Z">
        <w:r>
          <w:rPr>
            <w:rFonts w:ascii="Courier New" w:hAnsi="Courier New" w:cs="Courier New"/>
            <w:sz w:val="20"/>
            <w:szCs w:val="20"/>
          </w:rPr>
          <w:t>Fitting multivariate normal model by treat</w:t>
        </w:r>
      </w:ins>
      <w:ins w:id="15" w:author="Ian White" w:date="2021-02-09T12:54:00Z">
        <w:r w:rsidR="0083250A">
          <w:rPr>
            <w:rFonts w:ascii="Courier New" w:hAnsi="Courier New" w:cs="Courier New"/>
            <w:sz w:val="20"/>
            <w:szCs w:val="20"/>
          </w:rPr>
          <w:t>:</w:t>
        </w:r>
      </w:ins>
    </w:p>
    <w:p w14:paraId="00D0EF34" w14:textId="4E8A4D31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treat</w:t>
      </w:r>
      <w:del w:id="16" w:author="Ian White" w:date="2021-02-09T12:45:00Z">
        <w:r w:rsidRPr="00A72CD7" w:rsidDel="00A72CD7">
          <w:rPr>
            <w:rFonts w:ascii="Courier New" w:hAnsi="Courier New" w:cs="Courier New"/>
            <w:sz w:val="20"/>
            <w:szCs w:val="20"/>
          </w:rPr>
          <w:delText>ment</w:delText>
        </w:r>
      </w:del>
      <w:r w:rsidRPr="00A72CD7">
        <w:rPr>
          <w:rFonts w:ascii="Courier New" w:hAnsi="Courier New" w:cs="Courier New"/>
          <w:sz w:val="20"/>
          <w:szCs w:val="20"/>
        </w:rPr>
        <w:t xml:space="preserve"> = 1</w:t>
      </w:r>
    </w:p>
    <w:p w14:paraId="6A75521D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performing mcmcNorm for m = 1 to 2</w:t>
      </w:r>
    </w:p>
    <w:p w14:paraId="31DC1388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mcmcNorm Loop finished</w:t>
      </w:r>
      <w:del w:id="17" w:author="Ian White" w:date="2021-02-09T12:42:00Z">
        <w:r w:rsidRPr="00A72CD7" w:rsidDel="00A72CD7">
          <w:rPr>
            <w:rFonts w:ascii="Courier New" w:hAnsi="Courier New" w:cs="Courier New"/>
            <w:sz w:val="20"/>
            <w:szCs w:val="20"/>
          </w:rPr>
          <w:delText>, m = 2</w:delText>
        </w:r>
      </w:del>
    </w:p>
    <w:p w14:paraId="62E6040C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</w:p>
    <w:p w14:paraId="2D3630AE" w14:textId="5D9C9BCA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treat</w:t>
      </w:r>
      <w:del w:id="18" w:author="Ian White" w:date="2021-02-09T12:45:00Z">
        <w:r w:rsidRPr="00A72CD7" w:rsidDel="00A72CD7">
          <w:rPr>
            <w:rFonts w:ascii="Courier New" w:hAnsi="Courier New" w:cs="Courier New"/>
            <w:sz w:val="20"/>
            <w:szCs w:val="20"/>
          </w:rPr>
          <w:delText>ment</w:delText>
        </w:r>
      </w:del>
      <w:r w:rsidRPr="00A72CD7">
        <w:rPr>
          <w:rFonts w:ascii="Courier New" w:hAnsi="Courier New" w:cs="Courier New"/>
          <w:sz w:val="20"/>
          <w:szCs w:val="20"/>
        </w:rPr>
        <w:t xml:space="preserve"> = 2</w:t>
      </w:r>
    </w:p>
    <w:p w14:paraId="12F64168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performing mcmcNorm for m = 1 to 2</w:t>
      </w:r>
    </w:p>
    <w:p w14:paraId="0C37DD1F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mcmcNorm Loop finished</w:t>
      </w:r>
      <w:del w:id="19" w:author="Ian White" w:date="2021-02-09T12:42:00Z">
        <w:r w:rsidRPr="00A72CD7" w:rsidDel="00A72CD7">
          <w:rPr>
            <w:rFonts w:ascii="Courier New" w:hAnsi="Courier New" w:cs="Courier New"/>
            <w:sz w:val="20"/>
            <w:szCs w:val="20"/>
          </w:rPr>
          <w:delText>, m = 2</w:delText>
        </w:r>
      </w:del>
    </w:p>
    <w:p w14:paraId="562A936D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</w:p>
    <w:p w14:paraId="3A669A09" w14:textId="67D77C8E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treat</w:t>
      </w:r>
      <w:del w:id="20" w:author="Ian White" w:date="2021-02-09T12:45:00Z">
        <w:r w:rsidRPr="00A72CD7" w:rsidDel="00A72CD7">
          <w:rPr>
            <w:rFonts w:ascii="Courier New" w:hAnsi="Courier New" w:cs="Courier New"/>
            <w:sz w:val="20"/>
            <w:szCs w:val="20"/>
          </w:rPr>
          <w:delText>ment</w:delText>
        </w:r>
      </w:del>
      <w:r w:rsidRPr="00A72CD7">
        <w:rPr>
          <w:rFonts w:ascii="Courier New" w:hAnsi="Courier New" w:cs="Courier New"/>
          <w:sz w:val="20"/>
          <w:szCs w:val="20"/>
        </w:rPr>
        <w:t xml:space="preserve"> = 3</w:t>
      </w:r>
    </w:p>
    <w:p w14:paraId="0D301228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performing mcmcNorm for m = 1 to 2</w:t>
      </w:r>
    </w:p>
    <w:p w14:paraId="08353591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mcmcNorm Loop finished</w:t>
      </w:r>
      <w:del w:id="21" w:author="Ian White" w:date="2021-02-09T12:42:00Z">
        <w:r w:rsidRPr="00A72CD7" w:rsidDel="00A72CD7">
          <w:rPr>
            <w:rFonts w:ascii="Courier New" w:hAnsi="Courier New" w:cs="Courier New"/>
            <w:sz w:val="20"/>
            <w:szCs w:val="20"/>
          </w:rPr>
          <w:delText>, m = 2</w:delText>
        </w:r>
      </w:del>
    </w:p>
    <w:p w14:paraId="7C54B584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</w:p>
    <w:p w14:paraId="5F3B9965" w14:textId="219BC126" w:rsidR="00A72CD7" w:rsidRPr="00A72CD7" w:rsidRDefault="0083250A" w:rsidP="00A72CD7">
      <w:pPr>
        <w:spacing w:after="0"/>
        <w:rPr>
          <w:moveTo w:id="22" w:author="Ian White" w:date="2021-02-09T12:49:00Z"/>
          <w:rFonts w:ascii="Courier New" w:hAnsi="Courier New" w:cs="Courier New"/>
          <w:sz w:val="20"/>
          <w:szCs w:val="20"/>
        </w:rPr>
      </w:pPr>
      <w:ins w:id="23" w:author="Ian White" w:date="2021-02-09T12:54:00Z">
        <w:r>
          <w:rPr>
            <w:rFonts w:ascii="Courier New" w:hAnsi="Courier New" w:cs="Courier New"/>
            <w:sz w:val="20"/>
            <w:szCs w:val="20"/>
          </w:rPr>
          <w:t>N</w:t>
        </w:r>
      </w:ins>
      <w:moveToRangeStart w:id="24" w:author="Ian White" w:date="2021-02-09T12:49:00Z" w:name="move63767357"/>
      <w:moveTo w:id="25" w:author="Ian White" w:date="2021-02-09T12:49:00Z">
        <w:del w:id="26" w:author="Ian White" w:date="2021-02-09T12:54:00Z">
          <w:r w:rsidR="00A72CD7" w:rsidRPr="00A72CD7" w:rsidDel="0083250A">
            <w:rPr>
              <w:rFonts w:ascii="Courier New" w:hAnsi="Courier New" w:cs="Courier New"/>
              <w:sz w:val="20"/>
              <w:szCs w:val="20"/>
            </w:rPr>
            <w:delText>n</w:delText>
          </w:r>
        </w:del>
        <w:r w:rsidR="00A72CD7" w:rsidRPr="00A72CD7">
          <w:rPr>
            <w:rFonts w:ascii="Courier New" w:hAnsi="Courier New" w:cs="Courier New"/>
            <w:sz w:val="20"/>
            <w:szCs w:val="20"/>
          </w:rPr>
          <w:t xml:space="preserve">umber of original </w:t>
        </w:r>
        <w:del w:id="27" w:author="Ian White" w:date="2021-02-09T12:53:00Z">
          <w:r w:rsidR="00A72CD7" w:rsidRPr="00A72CD7" w:rsidDel="0083250A">
            <w:rPr>
              <w:rFonts w:ascii="Courier New" w:hAnsi="Courier New" w:cs="Courier New"/>
              <w:sz w:val="20"/>
              <w:szCs w:val="20"/>
            </w:rPr>
            <w:delText>na</w:delText>
          </w:r>
        </w:del>
      </w:moveTo>
      <w:ins w:id="28" w:author="Ian White" w:date="2021-02-09T12:53:00Z">
        <w:r>
          <w:rPr>
            <w:rFonts w:ascii="Courier New" w:hAnsi="Courier New" w:cs="Courier New"/>
            <w:sz w:val="20"/>
            <w:szCs w:val="20"/>
          </w:rPr>
          <w:t>missing</w:t>
        </w:r>
      </w:ins>
      <w:moveTo w:id="29" w:author="Ian White" w:date="2021-02-09T12:49:00Z">
        <w:r w:rsidR="00A72CD7" w:rsidRPr="00A72CD7">
          <w:rPr>
            <w:rFonts w:ascii="Courier New" w:hAnsi="Courier New" w:cs="Courier New"/>
            <w:sz w:val="20"/>
            <w:szCs w:val="20"/>
          </w:rPr>
          <w:t xml:space="preserve"> values = 147</w:t>
        </w:r>
      </w:moveTo>
    </w:p>
    <w:moveToRangeEnd w:id="24"/>
    <w:p w14:paraId="08292372" w14:textId="77777777" w:rsidR="00A72CD7" w:rsidRDefault="00A72CD7" w:rsidP="00A72CD7">
      <w:pPr>
        <w:spacing w:after="0"/>
        <w:rPr>
          <w:ins w:id="30" w:author="Ian White" w:date="2021-02-09T12:49:00Z"/>
          <w:rFonts w:ascii="Courier New" w:hAnsi="Courier New" w:cs="Courier New"/>
          <w:sz w:val="20"/>
          <w:szCs w:val="20"/>
        </w:rPr>
      </w:pPr>
    </w:p>
    <w:p w14:paraId="58C491D9" w14:textId="10179345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del w:id="31" w:author="Ian White" w:date="2021-02-09T12:43:00Z">
        <w:r w:rsidRPr="00A72CD7" w:rsidDel="00A72CD7">
          <w:rPr>
            <w:rFonts w:ascii="Courier New" w:hAnsi="Courier New" w:cs="Courier New"/>
            <w:sz w:val="20"/>
            <w:szCs w:val="20"/>
          </w:rPr>
          <w:delText xml:space="preserve"> Start</w:delText>
        </w:r>
      </w:del>
      <w:del w:id="32" w:author="Ian White" w:date="2021-02-09T12:48:00Z">
        <w:r w:rsidRPr="00A72CD7" w:rsidDel="00A72CD7">
          <w:rPr>
            <w:rFonts w:ascii="Courier New" w:hAnsi="Courier New" w:cs="Courier New"/>
            <w:sz w:val="20"/>
            <w:szCs w:val="20"/>
          </w:rPr>
          <w:delText>ing i</w:delText>
        </w:r>
      </w:del>
      <w:ins w:id="33" w:author="Ian White" w:date="2021-02-09T12:48:00Z">
        <w:r>
          <w:rPr>
            <w:rFonts w:ascii="Courier New" w:hAnsi="Courier New" w:cs="Courier New"/>
            <w:sz w:val="20"/>
            <w:szCs w:val="20"/>
          </w:rPr>
          <w:t>I</w:t>
        </w:r>
      </w:ins>
      <w:r w:rsidRPr="00A72CD7">
        <w:rPr>
          <w:rFonts w:ascii="Courier New" w:hAnsi="Courier New" w:cs="Courier New"/>
          <w:sz w:val="20"/>
          <w:szCs w:val="20"/>
        </w:rPr>
        <w:t>mput</w:t>
      </w:r>
      <w:del w:id="34" w:author="Ian White" w:date="2021-02-09T12:48:00Z">
        <w:r w:rsidRPr="00A72CD7" w:rsidDel="00A72CD7">
          <w:rPr>
            <w:rFonts w:ascii="Courier New" w:hAnsi="Courier New" w:cs="Courier New"/>
            <w:sz w:val="20"/>
            <w:szCs w:val="20"/>
          </w:rPr>
          <w:delText>ation</w:delText>
        </w:r>
      </w:del>
      <w:ins w:id="35" w:author="Ian White" w:date="2021-02-09T12:48:00Z">
        <w:r>
          <w:rPr>
            <w:rFonts w:ascii="Courier New" w:hAnsi="Courier New" w:cs="Courier New"/>
            <w:sz w:val="20"/>
            <w:szCs w:val="20"/>
          </w:rPr>
          <w:t>ing</w:t>
        </w:r>
      </w:ins>
      <w:ins w:id="36" w:author="Ian White" w:date="2021-02-09T12:47:00Z">
        <w:r>
          <w:rPr>
            <w:rFonts w:ascii="Courier New" w:hAnsi="Courier New" w:cs="Courier New"/>
            <w:sz w:val="20"/>
            <w:szCs w:val="20"/>
          </w:rPr>
          <w:t xml:space="preserve"> interim missing values</w:t>
        </w:r>
      </w:ins>
      <w:ins w:id="37" w:author="Ian White" w:date="2021-02-09T12:54:00Z">
        <w:r w:rsidR="0083250A">
          <w:rPr>
            <w:rFonts w:ascii="Courier New" w:hAnsi="Courier New" w:cs="Courier New"/>
            <w:sz w:val="20"/>
            <w:szCs w:val="20"/>
          </w:rPr>
          <w:t xml:space="preserve"> using MAR:</w:t>
        </w:r>
      </w:ins>
    </w:p>
    <w:p w14:paraId="081C0648" w14:textId="15C01596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commentRangeStart w:id="38"/>
      <w:r w:rsidRPr="00A72CD7">
        <w:rPr>
          <w:rFonts w:ascii="Courier New" w:hAnsi="Courier New" w:cs="Courier New"/>
          <w:sz w:val="20"/>
          <w:szCs w:val="20"/>
        </w:rPr>
        <w:t xml:space="preserve"> treat  =  1 patt =  0 </w:t>
      </w:r>
      <w:del w:id="39" w:author="Ian White" w:date="2021-02-09T12:44:00Z">
        <w:r w:rsidRPr="00A72CD7" w:rsidDel="00A72CD7">
          <w:rPr>
            <w:rFonts w:ascii="Courier New" w:hAnsi="Courier New" w:cs="Courier New"/>
            <w:sz w:val="20"/>
            <w:szCs w:val="20"/>
          </w:rPr>
          <w:delText xml:space="preserve">number </w:delText>
        </w:r>
      </w:del>
      <w:ins w:id="40" w:author="Ian White" w:date="2021-02-09T12:44:00Z">
        <w:r>
          <w:rPr>
            <w:rFonts w:ascii="Courier New" w:hAnsi="Courier New" w:cs="Courier New"/>
            <w:sz w:val="20"/>
            <w:szCs w:val="20"/>
          </w:rPr>
          <w:t xml:space="preserve"> </w:t>
        </w:r>
      </w:ins>
      <w:commentRangeStart w:id="41"/>
      <w:r w:rsidRPr="00A72CD7">
        <w:rPr>
          <w:rFonts w:ascii="Courier New" w:hAnsi="Courier New" w:cs="Courier New"/>
          <w:sz w:val="20"/>
          <w:szCs w:val="20"/>
        </w:rPr>
        <w:t xml:space="preserve">cases </w:t>
      </w:r>
      <w:commentRangeEnd w:id="41"/>
      <w:r>
        <w:rPr>
          <w:rStyle w:val="CommentReference"/>
        </w:rPr>
        <w:commentReference w:id="41"/>
      </w:r>
      <w:r w:rsidRPr="00A72CD7">
        <w:rPr>
          <w:rFonts w:ascii="Courier New" w:hAnsi="Courier New" w:cs="Courier New"/>
          <w:sz w:val="20"/>
          <w:szCs w:val="20"/>
        </w:rPr>
        <w:t>=  28</w:t>
      </w:r>
    </w:p>
    <w:p w14:paraId="3629A078" w14:textId="1433A9A3" w:rsidR="00A72CD7" w:rsidRPr="00A72CD7" w:rsidRDefault="0083250A" w:rsidP="00A72CD7">
      <w:pPr>
        <w:spacing w:after="0"/>
        <w:rPr>
          <w:rFonts w:ascii="Courier New" w:hAnsi="Courier New" w:cs="Courier New"/>
          <w:sz w:val="20"/>
          <w:szCs w:val="20"/>
        </w:rPr>
      </w:pPr>
      <w:ins w:id="42" w:author="Ian White" w:date="2021-02-09T12:51:00Z">
        <w:r>
          <w:rPr>
            <w:rFonts w:ascii="Courier New" w:hAnsi="Courier New" w:cs="Courier New"/>
            <w:sz w:val="20"/>
            <w:szCs w:val="20"/>
          </w:rPr>
          <w:t>*</w:t>
        </w:r>
      </w:ins>
      <w:r w:rsidR="00A72CD7" w:rsidRPr="00A72CD7">
        <w:rPr>
          <w:rFonts w:ascii="Courier New" w:hAnsi="Courier New" w:cs="Courier New"/>
          <w:sz w:val="20"/>
          <w:szCs w:val="20"/>
        </w:rPr>
        <w:t xml:space="preserve"> treat  =  1 patt =  7 </w:t>
      </w:r>
      <w:del w:id="43" w:author="Ian White" w:date="2021-02-09T12:44:00Z">
        <w:r w:rsidR="00A72CD7" w:rsidRPr="00A72CD7" w:rsidDel="00A72CD7">
          <w:rPr>
            <w:rFonts w:ascii="Courier New" w:hAnsi="Courier New" w:cs="Courier New"/>
            <w:sz w:val="20"/>
            <w:szCs w:val="20"/>
          </w:rPr>
          <w:delText>number</w:delText>
        </w:r>
      </w:del>
      <w:r w:rsidR="00A72CD7" w:rsidRPr="00A72CD7">
        <w:rPr>
          <w:rFonts w:ascii="Courier New" w:hAnsi="Courier New" w:cs="Courier New"/>
          <w:sz w:val="20"/>
          <w:szCs w:val="20"/>
        </w:rPr>
        <w:t xml:space="preserve"> cases =  1</w:t>
      </w:r>
    </w:p>
    <w:p w14:paraId="75FDEACA" w14:textId="27732F71" w:rsidR="00A72CD7" w:rsidRPr="00A72CD7" w:rsidDel="00A72CD7" w:rsidRDefault="00A72CD7" w:rsidP="00A72CD7">
      <w:pPr>
        <w:spacing w:after="0"/>
        <w:rPr>
          <w:del w:id="44" w:author="Ian White" w:date="2021-02-09T12:43:00Z"/>
          <w:rFonts w:ascii="Courier New" w:hAnsi="Courier New" w:cs="Courier New"/>
          <w:sz w:val="20"/>
          <w:szCs w:val="20"/>
        </w:rPr>
      </w:pPr>
      <w:del w:id="45" w:author="Ian White" w:date="2021-02-09T12:43:00Z">
        <w:r w:rsidRPr="00A72CD7" w:rsidDel="00A72CD7">
          <w:rPr>
            <w:rFonts w:ascii="Courier New" w:hAnsi="Courier New" w:cs="Courier New"/>
            <w:sz w:val="20"/>
            <w:szCs w:val="20"/>
          </w:rPr>
          <w:delText>interim at id= 5333</w:delText>
        </w:r>
      </w:del>
    </w:p>
    <w:p w14:paraId="2925475D" w14:textId="59F33DB2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del w:id="46" w:author="Ian White" w:date="2021-02-09T12:43:00Z">
        <w:r w:rsidRPr="00A72CD7" w:rsidDel="00A72CD7">
          <w:rPr>
            <w:rFonts w:ascii="Courier New" w:hAnsi="Courier New" w:cs="Courier New"/>
            <w:sz w:val="20"/>
            <w:szCs w:val="20"/>
          </w:rPr>
          <w:delText xml:space="preserve"> </w:delText>
        </w:r>
      </w:del>
      <w:ins w:id="47" w:author="Ian White" w:date="2021-02-09T12:43:00Z">
        <w:r>
          <w:rPr>
            <w:rFonts w:ascii="Courier New" w:hAnsi="Courier New" w:cs="Courier New"/>
            <w:sz w:val="20"/>
            <w:szCs w:val="20"/>
          </w:rPr>
          <w:t xml:space="preserve"> </w:t>
        </w:r>
      </w:ins>
      <w:r w:rsidRPr="00A72CD7">
        <w:rPr>
          <w:rFonts w:ascii="Courier New" w:hAnsi="Courier New" w:cs="Courier New"/>
          <w:sz w:val="20"/>
          <w:szCs w:val="20"/>
        </w:rPr>
        <w:t xml:space="preserve">treat  =  1 patt =  8 </w:t>
      </w:r>
      <w:del w:id="48" w:author="Ian White" w:date="2021-02-09T12:44:00Z">
        <w:r w:rsidRPr="00A72CD7" w:rsidDel="00A72CD7">
          <w:rPr>
            <w:rFonts w:ascii="Courier New" w:hAnsi="Courier New" w:cs="Courier New"/>
            <w:sz w:val="20"/>
            <w:szCs w:val="20"/>
          </w:rPr>
          <w:delText>number</w:delText>
        </w:r>
      </w:del>
      <w:r w:rsidRPr="00A72CD7">
        <w:rPr>
          <w:rFonts w:ascii="Courier New" w:hAnsi="Courier New" w:cs="Courier New"/>
          <w:sz w:val="20"/>
          <w:szCs w:val="20"/>
        </w:rPr>
        <w:t xml:space="preserve"> cases =  11</w:t>
      </w:r>
    </w:p>
    <w:p w14:paraId="162F778E" w14:textId="6392C71B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treat  =  1 patt =  12 </w:t>
      </w:r>
      <w:del w:id="49" w:author="Ian White" w:date="2021-02-09T12:44:00Z">
        <w:r w:rsidRPr="00A72CD7" w:rsidDel="00A72CD7">
          <w:rPr>
            <w:rFonts w:ascii="Courier New" w:hAnsi="Courier New" w:cs="Courier New"/>
            <w:sz w:val="20"/>
            <w:szCs w:val="20"/>
          </w:rPr>
          <w:delText>number</w:delText>
        </w:r>
      </w:del>
      <w:r w:rsidRPr="00A72CD7">
        <w:rPr>
          <w:rFonts w:ascii="Courier New" w:hAnsi="Courier New" w:cs="Courier New"/>
          <w:sz w:val="20"/>
          <w:szCs w:val="20"/>
        </w:rPr>
        <w:t xml:space="preserve"> cases =  16</w:t>
      </w:r>
    </w:p>
    <w:p w14:paraId="360A41FA" w14:textId="10ED30CD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treat  =  1 patt =  14 </w:t>
      </w:r>
      <w:del w:id="50" w:author="Ian White" w:date="2021-02-09T12:44:00Z">
        <w:r w:rsidRPr="00A72CD7" w:rsidDel="00A72CD7">
          <w:rPr>
            <w:rFonts w:ascii="Courier New" w:hAnsi="Courier New" w:cs="Courier New"/>
            <w:sz w:val="20"/>
            <w:szCs w:val="20"/>
          </w:rPr>
          <w:delText>number</w:delText>
        </w:r>
      </w:del>
      <w:r w:rsidRPr="00A72CD7">
        <w:rPr>
          <w:rFonts w:ascii="Courier New" w:hAnsi="Courier New" w:cs="Courier New"/>
          <w:sz w:val="20"/>
          <w:szCs w:val="20"/>
        </w:rPr>
        <w:t xml:space="preserve"> cases =  12</w:t>
      </w:r>
    </w:p>
    <w:p w14:paraId="4291E0EC" w14:textId="236120FE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treat  =  2 patt =  0 </w:t>
      </w:r>
      <w:del w:id="51" w:author="Ian White" w:date="2021-02-09T12:44:00Z">
        <w:r w:rsidRPr="00A72CD7" w:rsidDel="00A72CD7">
          <w:rPr>
            <w:rFonts w:ascii="Courier New" w:hAnsi="Courier New" w:cs="Courier New"/>
            <w:sz w:val="20"/>
            <w:szCs w:val="20"/>
          </w:rPr>
          <w:delText>number</w:delText>
        </w:r>
      </w:del>
      <w:r w:rsidRPr="00A72CD7">
        <w:rPr>
          <w:rFonts w:ascii="Courier New" w:hAnsi="Courier New" w:cs="Courier New"/>
          <w:sz w:val="20"/>
          <w:szCs w:val="20"/>
        </w:rPr>
        <w:t xml:space="preserve"> cases =  51</w:t>
      </w:r>
    </w:p>
    <w:p w14:paraId="716E940D" w14:textId="603B7F52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treat  =  2 patt =  8 </w:t>
      </w:r>
      <w:del w:id="52" w:author="Ian White" w:date="2021-02-09T12:44:00Z">
        <w:r w:rsidRPr="00A72CD7" w:rsidDel="00A72CD7">
          <w:rPr>
            <w:rFonts w:ascii="Courier New" w:hAnsi="Courier New" w:cs="Courier New"/>
            <w:sz w:val="20"/>
            <w:szCs w:val="20"/>
          </w:rPr>
          <w:delText>number</w:delText>
        </w:r>
      </w:del>
      <w:r w:rsidRPr="00A72CD7">
        <w:rPr>
          <w:rFonts w:ascii="Courier New" w:hAnsi="Courier New" w:cs="Courier New"/>
          <w:sz w:val="20"/>
          <w:szCs w:val="20"/>
        </w:rPr>
        <w:t xml:space="preserve"> cases =  6</w:t>
      </w:r>
    </w:p>
    <w:p w14:paraId="3A329A27" w14:textId="65905ED4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treat  =  2 patt =  12 </w:t>
      </w:r>
      <w:del w:id="53" w:author="Ian White" w:date="2021-02-09T12:44:00Z">
        <w:r w:rsidRPr="00A72CD7" w:rsidDel="00A72CD7">
          <w:rPr>
            <w:rFonts w:ascii="Courier New" w:hAnsi="Courier New" w:cs="Courier New"/>
            <w:sz w:val="20"/>
            <w:szCs w:val="20"/>
          </w:rPr>
          <w:delText>number</w:delText>
        </w:r>
      </w:del>
      <w:r w:rsidRPr="00A72CD7">
        <w:rPr>
          <w:rFonts w:ascii="Courier New" w:hAnsi="Courier New" w:cs="Courier New"/>
          <w:sz w:val="20"/>
          <w:szCs w:val="20"/>
        </w:rPr>
        <w:t xml:space="preserve"> cases =  6</w:t>
      </w:r>
    </w:p>
    <w:p w14:paraId="4250A581" w14:textId="6E92D663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treat  =  2 patt =  14 </w:t>
      </w:r>
      <w:del w:id="54" w:author="Ian White" w:date="2021-02-09T12:44:00Z">
        <w:r w:rsidRPr="00A72CD7" w:rsidDel="00A72CD7">
          <w:rPr>
            <w:rFonts w:ascii="Courier New" w:hAnsi="Courier New" w:cs="Courier New"/>
            <w:sz w:val="20"/>
            <w:szCs w:val="20"/>
          </w:rPr>
          <w:delText>number</w:delText>
        </w:r>
      </w:del>
      <w:r w:rsidRPr="00A72CD7">
        <w:rPr>
          <w:rFonts w:ascii="Courier New" w:hAnsi="Courier New" w:cs="Courier New"/>
          <w:sz w:val="20"/>
          <w:szCs w:val="20"/>
        </w:rPr>
        <w:t xml:space="preserve"> cases =  2</w:t>
      </w:r>
    </w:p>
    <w:p w14:paraId="2AEA2FD0" w14:textId="123778F9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treat  =  3 patt =  0 </w:t>
      </w:r>
      <w:del w:id="55" w:author="Ian White" w:date="2021-02-09T12:44:00Z">
        <w:r w:rsidRPr="00A72CD7" w:rsidDel="00A72CD7">
          <w:rPr>
            <w:rFonts w:ascii="Courier New" w:hAnsi="Courier New" w:cs="Courier New"/>
            <w:sz w:val="20"/>
            <w:szCs w:val="20"/>
          </w:rPr>
          <w:delText>number</w:delText>
        </w:r>
      </w:del>
      <w:r w:rsidRPr="00A72CD7">
        <w:rPr>
          <w:rFonts w:ascii="Courier New" w:hAnsi="Courier New" w:cs="Courier New"/>
          <w:sz w:val="20"/>
          <w:szCs w:val="20"/>
        </w:rPr>
        <w:t xml:space="preserve"> cases =  29</w:t>
      </w:r>
    </w:p>
    <w:p w14:paraId="75391241" w14:textId="1356965A" w:rsidR="00A72CD7" w:rsidRPr="00A72CD7" w:rsidRDefault="0083250A" w:rsidP="00A72CD7">
      <w:pPr>
        <w:spacing w:after="0"/>
        <w:rPr>
          <w:rFonts w:ascii="Courier New" w:hAnsi="Courier New" w:cs="Courier New"/>
          <w:sz w:val="20"/>
          <w:szCs w:val="20"/>
        </w:rPr>
      </w:pPr>
      <w:ins w:id="56" w:author="Ian White" w:date="2021-02-09T12:52:00Z">
        <w:r>
          <w:rPr>
            <w:rFonts w:ascii="Courier New" w:hAnsi="Courier New" w:cs="Courier New"/>
            <w:sz w:val="20"/>
            <w:szCs w:val="20"/>
          </w:rPr>
          <w:t>*</w:t>
        </w:r>
      </w:ins>
      <w:r w:rsidR="00A72CD7" w:rsidRPr="00A72CD7">
        <w:rPr>
          <w:rFonts w:ascii="Courier New" w:hAnsi="Courier New" w:cs="Courier New"/>
          <w:sz w:val="20"/>
          <w:szCs w:val="20"/>
        </w:rPr>
        <w:t xml:space="preserve"> treat  =  3 patt =  4 </w:t>
      </w:r>
      <w:del w:id="57" w:author="Ian White" w:date="2021-02-09T12:44:00Z">
        <w:r w:rsidR="00A72CD7" w:rsidRPr="00A72CD7" w:rsidDel="00A72CD7">
          <w:rPr>
            <w:rFonts w:ascii="Courier New" w:hAnsi="Courier New" w:cs="Courier New"/>
            <w:sz w:val="20"/>
            <w:szCs w:val="20"/>
          </w:rPr>
          <w:delText>number</w:delText>
        </w:r>
      </w:del>
      <w:r w:rsidR="00A72CD7" w:rsidRPr="00A72CD7">
        <w:rPr>
          <w:rFonts w:ascii="Courier New" w:hAnsi="Courier New" w:cs="Courier New"/>
          <w:sz w:val="20"/>
          <w:szCs w:val="20"/>
        </w:rPr>
        <w:t xml:space="preserve"> cases =  1</w:t>
      </w:r>
    </w:p>
    <w:p w14:paraId="297E43B2" w14:textId="404E917B" w:rsidR="00A72CD7" w:rsidRPr="00A72CD7" w:rsidDel="00A72CD7" w:rsidRDefault="00A72CD7" w:rsidP="00A72CD7">
      <w:pPr>
        <w:spacing w:after="0"/>
        <w:rPr>
          <w:del w:id="58" w:author="Ian White" w:date="2021-02-09T12:44:00Z"/>
          <w:rFonts w:ascii="Courier New" w:hAnsi="Courier New" w:cs="Courier New"/>
          <w:sz w:val="20"/>
          <w:szCs w:val="20"/>
        </w:rPr>
      </w:pPr>
      <w:del w:id="59" w:author="Ian White" w:date="2021-02-09T12:44:00Z">
        <w:r w:rsidRPr="00A72CD7" w:rsidDel="00A72CD7">
          <w:rPr>
            <w:rFonts w:ascii="Courier New" w:hAnsi="Courier New" w:cs="Courier New"/>
            <w:sz w:val="20"/>
            <w:szCs w:val="20"/>
          </w:rPr>
          <w:delText>interim at id= 5115</w:delText>
        </w:r>
      </w:del>
    </w:p>
    <w:p w14:paraId="6BF7D5B5" w14:textId="31187B53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del w:id="60" w:author="Ian White" w:date="2021-02-09T12:44:00Z">
        <w:r w:rsidRPr="00A72CD7" w:rsidDel="00A72CD7">
          <w:rPr>
            <w:rFonts w:ascii="Courier New" w:hAnsi="Courier New" w:cs="Courier New"/>
            <w:sz w:val="20"/>
            <w:szCs w:val="20"/>
          </w:rPr>
          <w:delText xml:space="preserve"> </w:delText>
        </w:r>
      </w:del>
      <w:ins w:id="61" w:author="Ian White" w:date="2021-02-09T12:44:00Z">
        <w:r>
          <w:rPr>
            <w:rFonts w:ascii="Courier New" w:hAnsi="Courier New" w:cs="Courier New"/>
            <w:sz w:val="20"/>
            <w:szCs w:val="20"/>
          </w:rPr>
          <w:t xml:space="preserve"> </w:t>
        </w:r>
      </w:ins>
      <w:r w:rsidRPr="00A72CD7">
        <w:rPr>
          <w:rFonts w:ascii="Courier New" w:hAnsi="Courier New" w:cs="Courier New"/>
          <w:sz w:val="20"/>
          <w:szCs w:val="20"/>
        </w:rPr>
        <w:t xml:space="preserve">treat  =  3 patt =  8 </w:t>
      </w:r>
      <w:del w:id="62" w:author="Ian White" w:date="2021-02-09T12:44:00Z">
        <w:r w:rsidRPr="00A72CD7" w:rsidDel="00A72CD7">
          <w:rPr>
            <w:rFonts w:ascii="Courier New" w:hAnsi="Courier New" w:cs="Courier New"/>
            <w:sz w:val="20"/>
            <w:szCs w:val="20"/>
          </w:rPr>
          <w:delText>number</w:delText>
        </w:r>
      </w:del>
      <w:r w:rsidRPr="00A72CD7">
        <w:rPr>
          <w:rFonts w:ascii="Courier New" w:hAnsi="Courier New" w:cs="Courier New"/>
          <w:sz w:val="20"/>
          <w:szCs w:val="20"/>
        </w:rPr>
        <w:t xml:space="preserve"> cases =  6</w:t>
      </w:r>
    </w:p>
    <w:p w14:paraId="1DCE7CFD" w14:textId="133FFEFD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treat  =  3 patt =  12 </w:t>
      </w:r>
      <w:del w:id="63" w:author="Ian White" w:date="2021-02-09T12:44:00Z">
        <w:r w:rsidRPr="00A72CD7" w:rsidDel="00A72CD7">
          <w:rPr>
            <w:rFonts w:ascii="Courier New" w:hAnsi="Courier New" w:cs="Courier New"/>
            <w:sz w:val="20"/>
            <w:szCs w:val="20"/>
          </w:rPr>
          <w:delText>number</w:delText>
        </w:r>
      </w:del>
      <w:r w:rsidRPr="00A72CD7">
        <w:rPr>
          <w:rFonts w:ascii="Courier New" w:hAnsi="Courier New" w:cs="Courier New"/>
          <w:sz w:val="20"/>
          <w:szCs w:val="20"/>
        </w:rPr>
        <w:t xml:space="preserve"> cases =  8</w:t>
      </w:r>
    </w:p>
    <w:p w14:paraId="159DAFAF" w14:textId="1CFF907C" w:rsidR="00A72CD7" w:rsidRPr="00A72CD7" w:rsidRDefault="0083250A" w:rsidP="00A72CD7">
      <w:pPr>
        <w:spacing w:after="0"/>
        <w:rPr>
          <w:rFonts w:ascii="Courier New" w:hAnsi="Courier New" w:cs="Courier New"/>
          <w:sz w:val="20"/>
          <w:szCs w:val="20"/>
        </w:rPr>
      </w:pPr>
      <w:ins w:id="64" w:author="Ian White" w:date="2021-02-09T12:52:00Z">
        <w:r>
          <w:rPr>
            <w:rFonts w:ascii="Courier New" w:hAnsi="Courier New" w:cs="Courier New"/>
            <w:sz w:val="20"/>
            <w:szCs w:val="20"/>
          </w:rPr>
          <w:t>*</w:t>
        </w:r>
      </w:ins>
      <w:r w:rsidR="00A72CD7" w:rsidRPr="00A72CD7">
        <w:rPr>
          <w:rFonts w:ascii="Courier New" w:hAnsi="Courier New" w:cs="Courier New"/>
          <w:sz w:val="20"/>
          <w:szCs w:val="20"/>
        </w:rPr>
        <w:t xml:space="preserve"> treat  =  3 patt =  13 </w:t>
      </w:r>
      <w:del w:id="65" w:author="Ian White" w:date="2021-02-09T12:44:00Z">
        <w:r w:rsidR="00A72CD7" w:rsidRPr="00A72CD7" w:rsidDel="00A72CD7">
          <w:rPr>
            <w:rFonts w:ascii="Courier New" w:hAnsi="Courier New" w:cs="Courier New"/>
            <w:sz w:val="20"/>
            <w:szCs w:val="20"/>
          </w:rPr>
          <w:delText>number</w:delText>
        </w:r>
      </w:del>
      <w:r w:rsidR="00A72CD7" w:rsidRPr="00A72CD7">
        <w:rPr>
          <w:rFonts w:ascii="Courier New" w:hAnsi="Courier New" w:cs="Courier New"/>
          <w:sz w:val="20"/>
          <w:szCs w:val="20"/>
        </w:rPr>
        <w:t xml:space="preserve"> cases =  1</w:t>
      </w:r>
    </w:p>
    <w:p w14:paraId="5D6981C6" w14:textId="19BA4116" w:rsidR="00A72CD7" w:rsidRPr="00A72CD7" w:rsidDel="00A72CD7" w:rsidRDefault="00A72CD7" w:rsidP="00A72CD7">
      <w:pPr>
        <w:spacing w:after="0"/>
        <w:rPr>
          <w:del w:id="66" w:author="Ian White" w:date="2021-02-09T12:44:00Z"/>
          <w:rFonts w:ascii="Courier New" w:hAnsi="Courier New" w:cs="Courier New"/>
          <w:sz w:val="20"/>
          <w:szCs w:val="20"/>
        </w:rPr>
      </w:pPr>
      <w:del w:id="67" w:author="Ian White" w:date="2021-02-09T12:44:00Z">
        <w:r w:rsidRPr="00A72CD7" w:rsidDel="00A72CD7">
          <w:rPr>
            <w:rFonts w:ascii="Courier New" w:hAnsi="Courier New" w:cs="Courier New"/>
            <w:sz w:val="20"/>
            <w:szCs w:val="20"/>
          </w:rPr>
          <w:delText>interim at id= 5051</w:delText>
        </w:r>
      </w:del>
    </w:p>
    <w:p w14:paraId="33A4616C" w14:textId="5F65A98E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del w:id="68" w:author="Ian White" w:date="2021-02-09T12:44:00Z">
        <w:r w:rsidRPr="00A72CD7" w:rsidDel="00A72CD7">
          <w:rPr>
            <w:rFonts w:ascii="Courier New" w:hAnsi="Courier New" w:cs="Courier New"/>
            <w:sz w:val="20"/>
            <w:szCs w:val="20"/>
          </w:rPr>
          <w:delText xml:space="preserve"> </w:delText>
        </w:r>
      </w:del>
      <w:ins w:id="69" w:author="Ian White" w:date="2021-02-09T12:44:00Z">
        <w:r>
          <w:rPr>
            <w:rFonts w:ascii="Courier New" w:hAnsi="Courier New" w:cs="Courier New"/>
            <w:sz w:val="20"/>
            <w:szCs w:val="20"/>
          </w:rPr>
          <w:t xml:space="preserve"> </w:t>
        </w:r>
      </w:ins>
      <w:r w:rsidRPr="00A72CD7">
        <w:rPr>
          <w:rFonts w:ascii="Courier New" w:hAnsi="Courier New" w:cs="Courier New"/>
          <w:sz w:val="20"/>
          <w:szCs w:val="20"/>
        </w:rPr>
        <w:t xml:space="preserve">treat  =  3 patt =  14 </w:t>
      </w:r>
      <w:del w:id="70" w:author="Ian White" w:date="2021-02-09T12:44:00Z">
        <w:r w:rsidRPr="00A72CD7" w:rsidDel="00A72CD7">
          <w:rPr>
            <w:rFonts w:ascii="Courier New" w:hAnsi="Courier New" w:cs="Courier New"/>
            <w:sz w:val="20"/>
            <w:szCs w:val="20"/>
          </w:rPr>
          <w:delText>number</w:delText>
        </w:r>
      </w:del>
      <w:r w:rsidRPr="00A72CD7">
        <w:rPr>
          <w:rFonts w:ascii="Courier New" w:hAnsi="Courier New" w:cs="Courier New"/>
          <w:sz w:val="20"/>
          <w:szCs w:val="20"/>
        </w:rPr>
        <w:t xml:space="preserve"> cases =  5</w:t>
      </w:r>
      <w:commentRangeEnd w:id="38"/>
      <w:r w:rsidR="0083250A">
        <w:rPr>
          <w:rStyle w:val="CommentReference"/>
        </w:rPr>
        <w:commentReference w:id="38"/>
      </w:r>
    </w:p>
    <w:p w14:paraId="443A3391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</w:p>
    <w:p w14:paraId="07D91885" w14:textId="68820661" w:rsidR="00A72CD7" w:rsidRPr="00A72CD7" w:rsidDel="00A72CD7" w:rsidRDefault="00A72CD7" w:rsidP="00A72CD7">
      <w:pPr>
        <w:spacing w:after="0"/>
        <w:rPr>
          <w:moveFrom w:id="71" w:author="Ian White" w:date="2021-02-09T12:49:00Z"/>
          <w:rFonts w:ascii="Courier New" w:hAnsi="Courier New" w:cs="Courier New"/>
          <w:sz w:val="20"/>
          <w:szCs w:val="20"/>
        </w:rPr>
      </w:pPr>
      <w:moveFromRangeStart w:id="72" w:author="Ian White" w:date="2021-02-09T12:49:00Z" w:name="move63767357"/>
      <w:moveFrom w:id="73" w:author="Ian White" w:date="2021-02-09T12:49:00Z">
        <w:r w:rsidRPr="00A72CD7" w:rsidDel="00A72CD7">
          <w:rPr>
            <w:rFonts w:ascii="Courier New" w:hAnsi="Courier New" w:cs="Courier New"/>
            <w:sz w:val="20"/>
            <w:szCs w:val="20"/>
          </w:rPr>
          <w:t>number of original na values = 147</w:t>
        </w:r>
      </w:moveFrom>
    </w:p>
    <w:moveFromRangeEnd w:id="72"/>
    <w:p w14:paraId="2E8E6DCD" w14:textId="0C3254A4" w:rsidR="00A72CD7" w:rsidRPr="00A72CD7" w:rsidDel="00A72CD7" w:rsidRDefault="00A72CD7" w:rsidP="00A72CD7">
      <w:pPr>
        <w:spacing w:after="0"/>
        <w:rPr>
          <w:del w:id="74" w:author="Ian White" w:date="2021-02-09T12:49:00Z"/>
          <w:rFonts w:ascii="Courier New" w:hAnsi="Courier New" w:cs="Courier New"/>
          <w:sz w:val="20"/>
          <w:szCs w:val="20"/>
        </w:rPr>
      </w:pPr>
    </w:p>
    <w:p w14:paraId="29170FE4" w14:textId="33B3968B" w:rsidR="00A72CD7" w:rsidRPr="00A72CD7" w:rsidDel="00A72CD7" w:rsidRDefault="00A72CD7" w:rsidP="00A72CD7">
      <w:pPr>
        <w:spacing w:after="0"/>
        <w:rPr>
          <w:del w:id="75" w:author="Ian White" w:date="2021-02-09T12:49:00Z"/>
          <w:rFonts w:ascii="Courier New" w:hAnsi="Courier New" w:cs="Courier New"/>
          <w:sz w:val="20"/>
          <w:szCs w:val="20"/>
        </w:rPr>
      </w:pPr>
      <w:del w:id="76" w:author="Ian White" w:date="2021-02-09T12:49:00Z">
        <w:r w:rsidRPr="00A72CD7" w:rsidDel="00A72CD7">
          <w:rPr>
            <w:rFonts w:ascii="Courier New" w:hAnsi="Courier New" w:cs="Courier New"/>
            <w:sz w:val="20"/>
            <w:szCs w:val="20"/>
          </w:rPr>
          <w:delText>Imputed data based on model J2R</w:delText>
        </w:r>
      </w:del>
    </w:p>
    <w:p w14:paraId="74C95D11" w14:textId="0BA320E9" w:rsidR="00A72CD7" w:rsidRPr="00A72CD7" w:rsidDel="00A72CD7" w:rsidRDefault="00A72CD7" w:rsidP="00A72CD7">
      <w:pPr>
        <w:spacing w:after="0"/>
        <w:rPr>
          <w:del w:id="77" w:author="Ian White" w:date="2021-02-09T12:49:00Z"/>
          <w:rFonts w:ascii="Courier New" w:hAnsi="Courier New" w:cs="Courier New"/>
          <w:sz w:val="20"/>
          <w:szCs w:val="20"/>
        </w:rPr>
      </w:pPr>
    </w:p>
    <w:p w14:paraId="6C043AB4" w14:textId="46D97034" w:rsidR="00A72CD7" w:rsidRPr="00A72CD7" w:rsidDel="0083250A" w:rsidRDefault="00A72CD7" w:rsidP="00A72CD7">
      <w:pPr>
        <w:spacing w:after="0"/>
        <w:rPr>
          <w:del w:id="78" w:author="Ian White" w:date="2021-02-09T12:53:00Z"/>
          <w:rFonts w:ascii="Courier New" w:hAnsi="Courier New" w:cs="Courier New"/>
          <w:sz w:val="20"/>
          <w:szCs w:val="20"/>
        </w:rPr>
      </w:pPr>
      <w:del w:id="79" w:author="Ian White" w:date="2021-02-09T12:53:00Z">
        <w:r w:rsidRPr="00A72CD7" w:rsidDel="0083250A">
          <w:rPr>
            <w:rFonts w:ascii="Courier New" w:hAnsi="Courier New" w:cs="Courier New"/>
            <w:sz w:val="20"/>
            <w:szCs w:val="20"/>
          </w:rPr>
          <w:delText xml:space="preserve">ending interim imputations </w:delText>
        </w:r>
      </w:del>
    </w:p>
    <w:p w14:paraId="794CEA06" w14:textId="1EB2533C" w:rsidR="00A72CD7" w:rsidRPr="00A72CD7" w:rsidDel="0083250A" w:rsidRDefault="00A72CD7" w:rsidP="00A72CD7">
      <w:pPr>
        <w:spacing w:after="0"/>
        <w:rPr>
          <w:del w:id="80" w:author="Ian White" w:date="2021-02-09T12:53:00Z"/>
          <w:rFonts w:ascii="Courier New" w:hAnsi="Courier New" w:cs="Courier New"/>
          <w:sz w:val="20"/>
          <w:szCs w:val="20"/>
        </w:rPr>
      </w:pPr>
    </w:p>
    <w:p w14:paraId="636FB3D7" w14:textId="5196CF4E" w:rsidR="00A72CD7" w:rsidRDefault="0083250A" w:rsidP="00A72CD7">
      <w:pPr>
        <w:spacing w:after="0"/>
        <w:rPr>
          <w:ins w:id="81" w:author="Ian White" w:date="2021-02-09T12:49:00Z"/>
          <w:rFonts w:ascii="Courier New" w:hAnsi="Courier New" w:cs="Courier New"/>
          <w:sz w:val="20"/>
          <w:szCs w:val="20"/>
        </w:rPr>
      </w:pPr>
      <w:ins w:id="82" w:author="Ian White" w:date="2021-02-09T12:54:00Z">
        <w:r>
          <w:rPr>
            <w:rFonts w:ascii="Courier New" w:hAnsi="Courier New" w:cs="Courier New"/>
            <w:sz w:val="20"/>
            <w:szCs w:val="20"/>
          </w:rPr>
          <w:t>N</w:t>
        </w:r>
      </w:ins>
      <w:moveToRangeStart w:id="83" w:author="Ian White" w:date="2021-02-09T12:49:00Z" w:name="move63767368"/>
      <w:moveTo w:id="84" w:author="Ian White" w:date="2021-02-09T12:49:00Z">
        <w:del w:id="85" w:author="Ian White" w:date="2021-02-09T12:54:00Z">
          <w:r w:rsidR="00A72CD7" w:rsidRPr="00A72CD7" w:rsidDel="0083250A">
            <w:rPr>
              <w:rFonts w:ascii="Courier New" w:hAnsi="Courier New" w:cs="Courier New"/>
              <w:sz w:val="20"/>
              <w:szCs w:val="20"/>
            </w:rPr>
            <w:delText>n</w:delText>
          </w:r>
        </w:del>
        <w:r w:rsidR="00A72CD7" w:rsidRPr="00A72CD7">
          <w:rPr>
            <w:rFonts w:ascii="Courier New" w:hAnsi="Courier New" w:cs="Courier New"/>
            <w:sz w:val="20"/>
            <w:szCs w:val="20"/>
          </w:rPr>
          <w:t xml:space="preserve">umber of </w:t>
        </w:r>
        <w:commentRangeStart w:id="86"/>
        <w:r w:rsidR="00A72CD7" w:rsidRPr="00A72CD7">
          <w:rPr>
            <w:rFonts w:ascii="Courier New" w:hAnsi="Courier New" w:cs="Courier New"/>
            <w:sz w:val="20"/>
            <w:szCs w:val="20"/>
          </w:rPr>
          <w:t xml:space="preserve">original </w:t>
        </w:r>
      </w:moveTo>
      <w:commentRangeEnd w:id="86"/>
      <w:r>
        <w:rPr>
          <w:rStyle w:val="CommentReference"/>
        </w:rPr>
        <w:commentReference w:id="86"/>
      </w:r>
      <w:moveTo w:id="87" w:author="Ian White" w:date="2021-02-09T12:49:00Z">
        <w:r w:rsidR="00A72CD7" w:rsidRPr="00A72CD7">
          <w:rPr>
            <w:rFonts w:ascii="Courier New" w:hAnsi="Courier New" w:cs="Courier New"/>
            <w:sz w:val="20"/>
            <w:szCs w:val="20"/>
          </w:rPr>
          <w:t>na values = 142</w:t>
        </w:r>
      </w:moveTo>
    </w:p>
    <w:p w14:paraId="41C2CFA8" w14:textId="77777777" w:rsidR="00A72CD7" w:rsidRPr="00A72CD7" w:rsidRDefault="00A72CD7" w:rsidP="00A72CD7">
      <w:pPr>
        <w:spacing w:after="0"/>
        <w:rPr>
          <w:moveTo w:id="88" w:author="Ian White" w:date="2021-02-09T12:49:00Z"/>
          <w:rFonts w:ascii="Courier New" w:hAnsi="Courier New" w:cs="Courier New"/>
          <w:sz w:val="20"/>
          <w:szCs w:val="20"/>
        </w:rPr>
      </w:pPr>
    </w:p>
    <w:moveToRangeEnd w:id="83"/>
    <w:p w14:paraId="16BAD1E8" w14:textId="73796FF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ins w:id="89" w:author="Ian White" w:date="2021-02-09T12:48:00Z">
        <w:r>
          <w:rPr>
            <w:rFonts w:ascii="Courier New" w:hAnsi="Courier New" w:cs="Courier New"/>
            <w:sz w:val="20"/>
            <w:szCs w:val="20"/>
          </w:rPr>
          <w:t>I</w:t>
        </w:r>
        <w:r w:rsidRPr="00A72CD7">
          <w:rPr>
            <w:rFonts w:ascii="Courier New" w:hAnsi="Courier New" w:cs="Courier New"/>
            <w:sz w:val="20"/>
            <w:szCs w:val="20"/>
          </w:rPr>
          <w:t>mput</w:t>
        </w:r>
        <w:r>
          <w:rPr>
            <w:rFonts w:ascii="Courier New" w:hAnsi="Courier New" w:cs="Courier New"/>
            <w:sz w:val="20"/>
            <w:szCs w:val="20"/>
          </w:rPr>
          <w:t xml:space="preserve">ing </w:t>
        </w:r>
        <w:r>
          <w:rPr>
            <w:rFonts w:ascii="Courier New" w:hAnsi="Courier New" w:cs="Courier New"/>
            <w:sz w:val="20"/>
            <w:szCs w:val="20"/>
          </w:rPr>
          <w:t>post-discontinuation</w:t>
        </w:r>
        <w:r>
          <w:rPr>
            <w:rFonts w:ascii="Courier New" w:hAnsi="Courier New" w:cs="Courier New"/>
            <w:sz w:val="20"/>
            <w:szCs w:val="20"/>
          </w:rPr>
          <w:t xml:space="preserve"> missing values</w:t>
        </w:r>
        <w:r>
          <w:rPr>
            <w:rFonts w:ascii="Courier New" w:hAnsi="Courier New" w:cs="Courier New"/>
            <w:sz w:val="20"/>
            <w:szCs w:val="20"/>
          </w:rPr>
          <w:t xml:space="preserve"> using </w:t>
        </w:r>
      </w:ins>
      <w:del w:id="90" w:author="Ian White" w:date="2021-02-09T12:48:00Z">
        <w:r w:rsidRPr="00A72CD7" w:rsidDel="00A72CD7">
          <w:rPr>
            <w:rFonts w:ascii="Courier New" w:hAnsi="Courier New" w:cs="Courier New"/>
            <w:sz w:val="20"/>
            <w:szCs w:val="20"/>
          </w:rPr>
          <w:delText xml:space="preserve">begining processing  </w:delText>
        </w:r>
      </w:del>
      <w:r w:rsidRPr="00A72CD7">
        <w:rPr>
          <w:rFonts w:ascii="Courier New" w:hAnsi="Courier New" w:cs="Courier New"/>
          <w:sz w:val="20"/>
          <w:szCs w:val="20"/>
        </w:rPr>
        <w:t>J2R</w:t>
      </w:r>
      <w:ins w:id="91" w:author="Ian White" w:date="2021-02-09T12:54:00Z">
        <w:r w:rsidR="0083250A">
          <w:rPr>
            <w:rFonts w:ascii="Courier New" w:hAnsi="Courier New" w:cs="Courier New"/>
            <w:sz w:val="20"/>
            <w:szCs w:val="20"/>
          </w:rPr>
          <w:t>:</w:t>
        </w:r>
      </w:ins>
    </w:p>
    <w:p w14:paraId="18137026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commentRangeStart w:id="92"/>
      <w:r w:rsidRPr="00A72CD7">
        <w:rPr>
          <w:rFonts w:ascii="Courier New" w:hAnsi="Courier New" w:cs="Courier New"/>
          <w:sz w:val="20"/>
          <w:szCs w:val="20"/>
        </w:rPr>
        <w:lastRenderedPageBreak/>
        <w:t xml:space="preserve"> treat  =  1 patt =  0 number cases =  29</w:t>
      </w:r>
      <w:commentRangeEnd w:id="92"/>
      <w:r w:rsidR="0083250A">
        <w:rPr>
          <w:rStyle w:val="CommentReference"/>
        </w:rPr>
        <w:commentReference w:id="92"/>
      </w:r>
    </w:p>
    <w:p w14:paraId="3CC2247E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treat  =  1 patt =  8 number cases =  11</w:t>
      </w:r>
    </w:p>
    <w:p w14:paraId="7EFEC292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treat  =  1 patt =  12 number cases =  16</w:t>
      </w:r>
    </w:p>
    <w:p w14:paraId="0E7B6237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treat  =  1 patt =  14 number cases =  12</w:t>
      </w:r>
    </w:p>
    <w:p w14:paraId="2E737F2B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treat  =  2 patt =  0 number cases =  51</w:t>
      </w:r>
    </w:p>
    <w:p w14:paraId="1FE26E63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treat  =  2 patt =  8 number cases =  6</w:t>
      </w:r>
    </w:p>
    <w:p w14:paraId="4CB196AB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treat  =  2 patt =  12 number cases =  6</w:t>
      </w:r>
    </w:p>
    <w:p w14:paraId="53EDFBA1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treat  =  2 patt =  14 number cases =  2</w:t>
      </w:r>
    </w:p>
    <w:p w14:paraId="6BDB43B3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treat  =  3 patt =  0 number cases =  30</w:t>
      </w:r>
    </w:p>
    <w:p w14:paraId="55C11FAA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treat  =  3 patt =  8 number cases =  6</w:t>
      </w:r>
    </w:p>
    <w:p w14:paraId="6CE89D7D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treat  =  3 patt =  12 number cases =  9</w:t>
      </w:r>
    </w:p>
    <w:p w14:paraId="32EEB15B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r w:rsidRPr="00A72CD7">
        <w:rPr>
          <w:rFonts w:ascii="Courier New" w:hAnsi="Courier New" w:cs="Courier New"/>
          <w:sz w:val="20"/>
          <w:szCs w:val="20"/>
        </w:rPr>
        <w:t xml:space="preserve"> treat  =  3 patt =  14 number cases =  5</w:t>
      </w:r>
    </w:p>
    <w:p w14:paraId="0A16CE19" w14:textId="77777777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</w:p>
    <w:p w14:paraId="27ED46FC" w14:textId="7D0928D0" w:rsidR="00A72CD7" w:rsidRPr="00A72CD7" w:rsidDel="00A72CD7" w:rsidRDefault="00A72CD7" w:rsidP="00A72CD7">
      <w:pPr>
        <w:spacing w:after="0"/>
        <w:rPr>
          <w:moveFrom w:id="93" w:author="Ian White" w:date="2021-02-09T12:49:00Z"/>
          <w:rFonts w:ascii="Courier New" w:hAnsi="Courier New" w:cs="Courier New"/>
          <w:sz w:val="20"/>
          <w:szCs w:val="20"/>
        </w:rPr>
      </w:pPr>
      <w:moveFromRangeStart w:id="94" w:author="Ian White" w:date="2021-02-09T12:49:00Z" w:name="move63767368"/>
      <w:moveFrom w:id="95" w:author="Ian White" w:date="2021-02-09T12:49:00Z">
        <w:r w:rsidRPr="00A72CD7" w:rsidDel="00A72CD7">
          <w:rPr>
            <w:rFonts w:ascii="Courier New" w:hAnsi="Courier New" w:cs="Courier New"/>
            <w:sz w:val="20"/>
            <w:szCs w:val="20"/>
          </w:rPr>
          <w:t>number of original na values = 142</w:t>
        </w:r>
      </w:moveFrom>
    </w:p>
    <w:moveFromRangeEnd w:id="94"/>
    <w:p w14:paraId="54C90A56" w14:textId="707F587D" w:rsidR="00A72CD7" w:rsidRPr="00A72CD7" w:rsidDel="0083250A" w:rsidRDefault="00A72CD7" w:rsidP="00A72CD7">
      <w:pPr>
        <w:spacing w:after="0"/>
        <w:rPr>
          <w:del w:id="96" w:author="Ian White" w:date="2021-02-09T12:49:00Z"/>
          <w:rFonts w:ascii="Courier New" w:hAnsi="Courier New" w:cs="Courier New"/>
          <w:sz w:val="20"/>
          <w:szCs w:val="20"/>
        </w:rPr>
      </w:pPr>
    </w:p>
    <w:p w14:paraId="3F9E6873" w14:textId="2A789F2D" w:rsidR="00A72CD7" w:rsidRPr="00A72CD7" w:rsidDel="0083250A" w:rsidRDefault="00A72CD7" w:rsidP="00A72CD7">
      <w:pPr>
        <w:spacing w:after="0"/>
        <w:rPr>
          <w:del w:id="97" w:author="Ian White" w:date="2021-02-09T12:49:00Z"/>
          <w:rFonts w:ascii="Courier New" w:hAnsi="Courier New" w:cs="Courier New"/>
          <w:sz w:val="20"/>
          <w:szCs w:val="20"/>
        </w:rPr>
      </w:pPr>
      <w:del w:id="98" w:author="Ian White" w:date="2021-02-09T12:49:00Z">
        <w:r w:rsidRPr="00A72CD7" w:rsidDel="0083250A">
          <w:rPr>
            <w:rFonts w:ascii="Courier New" w:hAnsi="Courier New" w:cs="Courier New"/>
            <w:sz w:val="20"/>
            <w:szCs w:val="20"/>
          </w:rPr>
          <w:delText>Imputed data based on model J2R</w:delText>
        </w:r>
      </w:del>
    </w:p>
    <w:p w14:paraId="3B19CA23" w14:textId="5E111D1D" w:rsidR="00A72CD7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del w:id="99" w:author="Ian White" w:date="2021-02-09T12:54:00Z">
        <w:r w:rsidRPr="00A72CD7" w:rsidDel="0083250A">
          <w:rPr>
            <w:rFonts w:ascii="Courier New" w:hAnsi="Courier New" w:cs="Courier New"/>
            <w:sz w:val="20"/>
            <w:szCs w:val="20"/>
          </w:rPr>
          <w:delText>n</w:delText>
        </w:r>
      </w:del>
      <w:ins w:id="100" w:author="Ian White" w:date="2021-02-09T12:54:00Z">
        <w:r w:rsidR="0083250A">
          <w:rPr>
            <w:rFonts w:ascii="Courier New" w:hAnsi="Courier New" w:cs="Courier New"/>
            <w:sz w:val="20"/>
            <w:szCs w:val="20"/>
          </w:rPr>
          <w:t>N</w:t>
        </w:r>
      </w:ins>
      <w:r w:rsidRPr="00A72CD7">
        <w:rPr>
          <w:rFonts w:ascii="Courier New" w:hAnsi="Courier New" w:cs="Courier New"/>
          <w:sz w:val="20"/>
          <w:szCs w:val="20"/>
        </w:rPr>
        <w:t xml:space="preserve">umber of final </w:t>
      </w:r>
      <w:del w:id="101" w:author="Ian White" w:date="2021-02-09T12:53:00Z">
        <w:r w:rsidRPr="00A72CD7" w:rsidDel="0083250A">
          <w:rPr>
            <w:rFonts w:ascii="Courier New" w:hAnsi="Courier New" w:cs="Courier New"/>
            <w:sz w:val="20"/>
            <w:szCs w:val="20"/>
          </w:rPr>
          <w:delText xml:space="preserve">na </w:delText>
        </w:r>
      </w:del>
      <w:ins w:id="102" w:author="Ian White" w:date="2021-02-09T12:53:00Z">
        <w:r w:rsidR="0083250A">
          <w:rPr>
            <w:rFonts w:ascii="Courier New" w:hAnsi="Courier New" w:cs="Courier New"/>
            <w:sz w:val="20"/>
            <w:szCs w:val="20"/>
          </w:rPr>
          <w:t>missing</w:t>
        </w:r>
        <w:r w:rsidR="0083250A" w:rsidRPr="00A72CD7">
          <w:rPr>
            <w:rFonts w:ascii="Courier New" w:hAnsi="Courier New" w:cs="Courier New"/>
            <w:sz w:val="20"/>
            <w:szCs w:val="20"/>
          </w:rPr>
          <w:t xml:space="preserve"> </w:t>
        </w:r>
      </w:ins>
      <w:r w:rsidRPr="00A72CD7">
        <w:rPr>
          <w:rFonts w:ascii="Courier New" w:hAnsi="Courier New" w:cs="Courier New"/>
          <w:sz w:val="20"/>
          <w:szCs w:val="20"/>
        </w:rPr>
        <w:t>values = 0</w:t>
      </w:r>
    </w:p>
    <w:p w14:paraId="62633075" w14:textId="66820C46" w:rsidR="002F6580" w:rsidRPr="00A72CD7" w:rsidRDefault="00A72CD7" w:rsidP="00A72CD7">
      <w:pPr>
        <w:spacing w:after="0"/>
        <w:rPr>
          <w:rFonts w:ascii="Courier New" w:hAnsi="Courier New" w:cs="Courier New"/>
          <w:sz w:val="20"/>
          <w:szCs w:val="20"/>
        </w:rPr>
      </w:pPr>
      <w:del w:id="103" w:author="Ian White" w:date="2021-02-09T12:54:00Z">
        <w:r w:rsidRPr="00A72CD7" w:rsidDel="0083250A">
          <w:rPr>
            <w:rFonts w:ascii="Courier New" w:hAnsi="Courier New" w:cs="Courier New"/>
            <w:sz w:val="20"/>
            <w:szCs w:val="20"/>
          </w:rPr>
          <w:delText>test pass2 in runmimx</w:delText>
        </w:r>
      </w:del>
    </w:p>
    <w:sectPr w:rsidR="002F6580" w:rsidRPr="00A72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7" w:author="Ian White" w:date="2021-02-09T12:56:00Z" w:initials="IW">
    <w:p w14:paraId="4F043B1D" w14:textId="74CAF51F" w:rsidR="0013758C" w:rsidRDefault="0013758C">
      <w:pPr>
        <w:pStyle w:val="CommentText"/>
      </w:pPr>
      <w:r>
        <w:rPr>
          <w:rStyle w:val="CommentReference"/>
        </w:rPr>
        <w:annotationRef/>
      </w:r>
      <w:r>
        <w:t>when you write “treat”, is that as the value of treatvar? i think that would be best. hence i’d stop using “treatment” altogether.</w:t>
      </w:r>
    </w:p>
  </w:comment>
  <w:comment w:id="11" w:author="Ian White" w:date="2021-02-09T12:59:00Z" w:initials="IW">
    <w:p w14:paraId="11C6430C" w14:textId="5BC1C97B" w:rsidR="008A2368" w:rsidRDefault="008A2368">
      <w:pPr>
        <w:pStyle w:val="CommentText"/>
      </w:pPr>
      <w:r>
        <w:rPr>
          <w:rStyle w:val="CommentReference"/>
        </w:rPr>
        <w:annotationRef/>
      </w:r>
      <w:r>
        <w:t>i’d prefer “pattern”</w:t>
      </w:r>
    </w:p>
  </w:comment>
  <w:comment w:id="12" w:author="Ian White" w:date="2021-02-09T12:42:00Z" w:initials="IW">
    <w:p w14:paraId="319F2E4E" w14:textId="106FD900" w:rsidR="00A72CD7" w:rsidRDefault="00A72CD7">
      <w:pPr>
        <w:pStyle w:val="CommentText"/>
      </w:pPr>
      <w:r>
        <w:rPr>
          <w:rStyle w:val="CommentReference"/>
        </w:rPr>
        <w:annotationRef/>
      </w:r>
      <w:r>
        <w:t>let’s delete this column?</w:t>
      </w:r>
    </w:p>
  </w:comment>
  <w:comment w:id="41" w:author="Ian White" w:date="2021-02-09T12:44:00Z" w:initials="IW">
    <w:p w14:paraId="0508E8AC" w14:textId="7AD47886" w:rsidR="00A72CD7" w:rsidRDefault="00A72CD7">
      <w:pPr>
        <w:pStyle w:val="CommentText"/>
      </w:pPr>
      <w:r>
        <w:rPr>
          <w:rStyle w:val="CommentReference"/>
        </w:rPr>
        <w:annotationRef/>
      </w:r>
      <w:r>
        <w:t>maybe left-align these?</w:t>
      </w:r>
    </w:p>
  </w:comment>
  <w:comment w:id="38" w:author="Ian White" w:date="2021-02-09T12:51:00Z" w:initials="IW">
    <w:p w14:paraId="14642F3E" w14:textId="705AFDA8" w:rsidR="0083250A" w:rsidRDefault="0083250A">
      <w:pPr>
        <w:pStyle w:val="CommentText"/>
      </w:pPr>
      <w:r>
        <w:rPr>
          <w:rStyle w:val="CommentReference"/>
        </w:rPr>
        <w:annotationRef/>
      </w:r>
      <w:r>
        <w:t>this block is potentially misleading as you are only imputing the lines I’ve marked *, and only imputing some of those. If you easily output just the lines I’ve marked * then that would be best. If not easy then I suggest suppressing this whole block.</w:t>
      </w:r>
    </w:p>
  </w:comment>
  <w:comment w:id="86" w:author="Ian White" w:date="2021-02-09T12:49:00Z" w:initials="IW">
    <w:p w14:paraId="607296C3" w14:textId="5AE1A964" w:rsidR="0083250A" w:rsidRDefault="0083250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does this have to be the same wording as the previous line with 147? if so make both “Number of missing values =”. If not make this one “Number of post-discontinuation missing values =”</w:t>
      </w:r>
    </w:p>
  </w:comment>
  <w:comment w:id="92" w:author="Ian White" w:date="2021-02-09T12:51:00Z" w:initials="IW">
    <w:p w14:paraId="1E2C4C2E" w14:textId="1D745EC3" w:rsidR="0083250A" w:rsidRDefault="0083250A">
      <w:pPr>
        <w:pStyle w:val="CommentText"/>
      </w:pPr>
      <w:r>
        <w:rPr>
          <w:rStyle w:val="CommentReference"/>
        </w:rPr>
        <w:annotationRef/>
      </w:r>
      <w:r>
        <w:t>edit as in previous block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F043B1D" w15:done="0"/>
  <w15:commentEx w15:paraId="11C6430C" w15:done="0"/>
  <w15:commentEx w15:paraId="319F2E4E" w15:done="0"/>
  <w15:commentEx w15:paraId="0508E8AC" w15:done="0"/>
  <w15:commentEx w15:paraId="14642F3E" w15:done="0"/>
  <w15:commentEx w15:paraId="607296C3" w15:done="0"/>
  <w15:commentEx w15:paraId="1E2C4C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D04E4" w16cex:dateUtc="2021-02-09T12:56:00Z"/>
  <w16cex:commentExtensible w16cex:durableId="23CD05C9" w16cex:dateUtc="2021-02-09T12:59:00Z"/>
  <w16cex:commentExtensible w16cex:durableId="23CD01AB" w16cex:dateUtc="2021-02-09T12:42:00Z"/>
  <w16cex:commentExtensible w16cex:durableId="23CD023F" w16cex:dateUtc="2021-02-09T12:44:00Z"/>
  <w16cex:commentExtensible w16cex:durableId="23CD03CE" w16cex:dateUtc="2021-02-09T12:51:00Z"/>
  <w16cex:commentExtensible w16cex:durableId="23CD0364" w16cex:dateUtc="2021-02-09T12:49:00Z"/>
  <w16cex:commentExtensible w16cex:durableId="23CD03BF" w16cex:dateUtc="2021-02-09T1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043B1D" w16cid:durableId="23CD04E4"/>
  <w16cid:commentId w16cid:paraId="11C6430C" w16cid:durableId="23CD05C9"/>
  <w16cid:commentId w16cid:paraId="319F2E4E" w16cid:durableId="23CD01AB"/>
  <w16cid:commentId w16cid:paraId="0508E8AC" w16cid:durableId="23CD023F"/>
  <w16cid:commentId w16cid:paraId="14642F3E" w16cid:durableId="23CD03CE"/>
  <w16cid:commentId w16cid:paraId="607296C3" w16cid:durableId="23CD0364"/>
  <w16cid:commentId w16cid:paraId="1E2C4C2E" w16cid:durableId="23CD03B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an White">
    <w15:presenceInfo w15:providerId="None" w15:userId="Ian Whi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D7"/>
    <w:rsid w:val="00050D41"/>
    <w:rsid w:val="0013758C"/>
    <w:rsid w:val="00176932"/>
    <w:rsid w:val="00231968"/>
    <w:rsid w:val="002F1C6C"/>
    <w:rsid w:val="002F6580"/>
    <w:rsid w:val="00644262"/>
    <w:rsid w:val="00777896"/>
    <w:rsid w:val="0083250A"/>
    <w:rsid w:val="008A2368"/>
    <w:rsid w:val="008A6E04"/>
    <w:rsid w:val="009D0869"/>
    <w:rsid w:val="00A72CD7"/>
    <w:rsid w:val="00CB6FF4"/>
    <w:rsid w:val="00EF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15D7"/>
  <w15:chartTrackingRefBased/>
  <w15:docId w15:val="{D451E8DA-4C5F-4982-AEC8-08450AC1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896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77896"/>
    <w:pPr>
      <w:keepNext/>
      <w:keepLines/>
      <w:spacing w:before="240" w:after="240"/>
      <w:outlineLvl w:val="0"/>
    </w:pPr>
    <w:rPr>
      <w:rFonts w:ascii="Calibri" w:eastAsiaTheme="majorEastAsia" w:hAnsi="Calibri" w:cs="Calibr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896"/>
    <w:pPr>
      <w:keepNext/>
      <w:keepLines/>
      <w:spacing w:before="120"/>
      <w:outlineLvl w:val="1"/>
    </w:pPr>
    <w:rPr>
      <w:rFonts w:eastAsiaTheme="majorEastAsia" w:cstheme="minorHAns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896"/>
    <w:pPr>
      <w:keepNext/>
      <w:keepLines/>
      <w:spacing w:before="120"/>
      <w:outlineLvl w:val="2"/>
    </w:pPr>
    <w:rPr>
      <w:rFonts w:eastAsiaTheme="majorEastAsia" w:cstheme="minorHAnsi"/>
      <w:b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7896"/>
    <w:pPr>
      <w:keepNext/>
      <w:keepLines/>
      <w:outlineLvl w:val="3"/>
    </w:pPr>
    <w:rPr>
      <w:rFonts w:eastAsiaTheme="majorEastAsia" w:cstheme="minorHAnsi"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176932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769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896"/>
    <w:rPr>
      <w:rFonts w:ascii="Calibri" w:eastAsiaTheme="majorEastAsia" w:hAnsi="Calibri" w:cs="Calibr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7896"/>
    <w:rPr>
      <w:rFonts w:eastAsiaTheme="majorEastAsia" w:cstheme="minorHAnsi"/>
      <w:b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7896"/>
    <w:rPr>
      <w:rFonts w:eastAsiaTheme="majorEastAsia" w:cstheme="minorHAnsi"/>
      <w:b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77896"/>
    <w:rPr>
      <w:rFonts w:eastAsiaTheme="majorEastAsia" w:cstheme="minorHAns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76932"/>
    <w:rPr>
      <w:rFonts w:asciiTheme="majorHAnsi" w:eastAsiaTheme="majorEastAsia" w:hAnsiTheme="majorHAnsi" w:cstheme="majorBidi"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93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77789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77896"/>
    <w:rPr>
      <w:rFonts w:asciiTheme="majorHAnsi" w:eastAsiaTheme="majorEastAsia" w:hAnsiTheme="majorHAnsi" w:cstheme="majorBidi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23196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2CD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CD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72C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2C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2C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2C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2C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White</dc:creator>
  <cp:keywords/>
  <dc:description/>
  <cp:lastModifiedBy>Ian White</cp:lastModifiedBy>
  <cp:revision>2</cp:revision>
  <dcterms:created xsi:type="dcterms:W3CDTF">2021-02-09T12:39:00Z</dcterms:created>
  <dcterms:modified xsi:type="dcterms:W3CDTF">2021-02-09T13:04:00Z</dcterms:modified>
</cp:coreProperties>
</file>