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mimix {mimix}"/>
      </w:tblPr>
      <w:tblGrid>
        <w:gridCol w:w="4022"/>
        <w:gridCol w:w="5004"/>
      </w:tblGrid>
      <w:tr w:rsidR="000F3613" w:rsidRPr="000F3613" w14:paraId="0D8CD806" w14:textId="77777777" w:rsidTr="000F3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EDF15" w14:textId="77777777" w:rsidR="000F3613" w:rsidRPr="000F3613" w:rsidRDefault="000F3613" w:rsidP="000F361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F36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mimix {mimix}</w:t>
            </w:r>
          </w:p>
        </w:tc>
        <w:tc>
          <w:tcPr>
            <w:tcW w:w="0" w:type="auto"/>
            <w:vAlign w:val="center"/>
            <w:hideMark/>
          </w:tcPr>
          <w:p w14:paraId="1000E639" w14:textId="77777777" w:rsidR="000F3613" w:rsidRPr="000F3613" w:rsidRDefault="000F3613" w:rsidP="000F3613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F36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 Documentation</w:t>
            </w:r>
          </w:p>
        </w:tc>
      </w:tr>
    </w:tbl>
    <w:p w14:paraId="6F48244F" w14:textId="77777777" w:rsidR="000F3613" w:rsidRPr="000F3613" w:rsidRDefault="000F3613" w:rsidP="000F3613">
      <w:p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48"/>
          <w:szCs w:val="48"/>
          <w:lang w:eastAsia="en-GB"/>
        </w:rPr>
      </w:pPr>
      <w:r w:rsidRPr="000F3613">
        <w:rPr>
          <w:rFonts w:ascii="Arial" w:eastAsia="Times New Roman" w:hAnsi="Arial" w:cs="Arial"/>
          <w:color w:val="000000"/>
          <w:sz w:val="48"/>
          <w:szCs w:val="48"/>
          <w:lang w:eastAsia="en-GB"/>
        </w:rPr>
        <w:t>mimix</w:t>
      </w:r>
    </w:p>
    <w:p w14:paraId="3DA5EB80" w14:textId="77777777" w:rsidR="000F3613" w:rsidRPr="000F3613" w:rsidRDefault="000F3613" w:rsidP="000F3613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eastAsia="en-GB"/>
        </w:rPr>
      </w:pPr>
      <w:r w:rsidRPr="000F3613">
        <w:rPr>
          <w:rFonts w:ascii="Arial" w:eastAsia="Times New Roman" w:hAnsi="Arial" w:cs="Arial"/>
          <w:b/>
          <w:bCs/>
          <w:color w:val="595959"/>
          <w:sz w:val="27"/>
          <w:szCs w:val="27"/>
          <w:lang w:eastAsia="en-GB"/>
        </w:rPr>
        <w:t>Description</w:t>
      </w:r>
    </w:p>
    <w:p w14:paraId="214870A2" w14:textId="77777777" w:rsidR="000F3613" w:rsidRPr="000F3613" w:rsidRDefault="000F3613" w:rsidP="000F3613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commentRangeStart w:id="0"/>
      <w:r w:rsidRPr="000F361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main wrapper for running mimix</w:t>
      </w:r>
    </w:p>
    <w:p w14:paraId="7315B63D" w14:textId="77777777" w:rsidR="000F3613" w:rsidRPr="000F3613" w:rsidRDefault="000F3613" w:rsidP="000F3613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F361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similar to the Stata mimix function</w:t>
      </w:r>
      <w:commentRangeEnd w:id="0"/>
      <w:r>
        <w:rPr>
          <w:rStyle w:val="CommentReference"/>
        </w:rPr>
        <w:commentReference w:id="0"/>
      </w:r>
    </w:p>
    <w:p w14:paraId="22FD35A0" w14:textId="77777777" w:rsidR="000F3613" w:rsidRPr="000F3613" w:rsidRDefault="000F3613" w:rsidP="000F3613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eastAsia="en-GB"/>
        </w:rPr>
      </w:pPr>
      <w:r w:rsidRPr="000F3613">
        <w:rPr>
          <w:rFonts w:ascii="Arial" w:eastAsia="Times New Roman" w:hAnsi="Arial" w:cs="Arial"/>
          <w:b/>
          <w:bCs/>
          <w:color w:val="595959"/>
          <w:sz w:val="27"/>
          <w:szCs w:val="27"/>
          <w:lang w:eastAsia="en-GB"/>
        </w:rPr>
        <w:t>Usage</w:t>
      </w:r>
    </w:p>
    <w:p w14:paraId="66FF1184" w14:textId="77777777" w:rsidR="000F3613" w:rsidRPr="000F3613" w:rsidRDefault="000F3613" w:rsidP="000F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361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mimix(</w:t>
      </w:r>
    </w:p>
    <w:p w14:paraId="624FDF59" w14:textId="77777777" w:rsidR="000F3613" w:rsidRPr="000F3613" w:rsidRDefault="000F3613" w:rsidP="000F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361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data,</w:t>
      </w:r>
    </w:p>
    <w:p w14:paraId="2D3856D7" w14:textId="77777777" w:rsidR="000F3613" w:rsidRPr="000F3613" w:rsidRDefault="000F3613" w:rsidP="000F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361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covar = NULL,</w:t>
      </w:r>
    </w:p>
    <w:p w14:paraId="65683318" w14:textId="77777777" w:rsidR="000F3613" w:rsidRPr="000F3613" w:rsidRDefault="000F3613" w:rsidP="000F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361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depvar,</w:t>
      </w:r>
    </w:p>
    <w:p w14:paraId="697D1A60" w14:textId="77777777" w:rsidR="000F3613" w:rsidRPr="000F3613" w:rsidRDefault="000F3613" w:rsidP="000F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361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treatvar,</w:t>
      </w:r>
    </w:p>
    <w:p w14:paraId="7F69BBF9" w14:textId="77777777" w:rsidR="000F3613" w:rsidRPr="000F3613" w:rsidRDefault="000F3613" w:rsidP="000F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361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idvar,</w:t>
      </w:r>
    </w:p>
    <w:p w14:paraId="165D3D44" w14:textId="77777777" w:rsidR="000F3613" w:rsidRPr="000F3613" w:rsidRDefault="000F3613" w:rsidP="000F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361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timevar,</w:t>
      </w:r>
    </w:p>
    <w:p w14:paraId="12040C48" w14:textId="77777777" w:rsidR="000F3613" w:rsidRPr="000F3613" w:rsidRDefault="000F3613" w:rsidP="000F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361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M = 1,</w:t>
      </w:r>
    </w:p>
    <w:p w14:paraId="4057F0EF" w14:textId="77777777" w:rsidR="000F3613" w:rsidRPr="000F3613" w:rsidRDefault="000F3613" w:rsidP="000F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361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reference = NULL,</w:t>
      </w:r>
    </w:p>
    <w:p w14:paraId="08C2E54F" w14:textId="77777777" w:rsidR="000F3613" w:rsidRPr="000F3613" w:rsidRDefault="000F3613" w:rsidP="000F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361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method = NULL,</w:t>
      </w:r>
    </w:p>
    <w:p w14:paraId="37E3AB11" w14:textId="77777777" w:rsidR="000F3613" w:rsidRPr="000F3613" w:rsidRDefault="000F3613" w:rsidP="000F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361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seed = 101,</w:t>
      </w:r>
    </w:p>
    <w:p w14:paraId="34267AD3" w14:textId="77777777" w:rsidR="000F3613" w:rsidRPr="000F3613" w:rsidRDefault="000F3613" w:rsidP="000F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361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prior = "jeffreys",</w:t>
      </w:r>
    </w:p>
    <w:p w14:paraId="4342CDB7" w14:textId="77777777" w:rsidR="000F3613" w:rsidRPr="000F3613" w:rsidRDefault="000F3613" w:rsidP="000F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361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burnin = 1000,</w:t>
      </w:r>
    </w:p>
    <w:p w14:paraId="74DAAFE2" w14:textId="77777777" w:rsidR="000F3613" w:rsidRPr="000F3613" w:rsidRDefault="000F3613" w:rsidP="000F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361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bbetween = NULL,</w:t>
      </w:r>
    </w:p>
    <w:p w14:paraId="049A591B" w14:textId="77777777" w:rsidR="000F3613" w:rsidRPr="000F3613" w:rsidRDefault="000F3613" w:rsidP="000F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361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methodvar = NULL,</w:t>
      </w:r>
    </w:p>
    <w:p w14:paraId="305918C8" w14:textId="77777777" w:rsidR="000F3613" w:rsidRPr="000F3613" w:rsidRDefault="000F3613" w:rsidP="000F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361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referencevar = NULL,</w:t>
      </w:r>
    </w:p>
    <w:p w14:paraId="65187E6E" w14:textId="77777777" w:rsidR="000F3613" w:rsidRPr="000F3613" w:rsidRDefault="000F3613" w:rsidP="000F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361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delta = NULL,</w:t>
      </w:r>
    </w:p>
    <w:p w14:paraId="77B730A0" w14:textId="77777777" w:rsidR="000F3613" w:rsidRPr="000F3613" w:rsidRDefault="000F3613" w:rsidP="000F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361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dlag = NULL,</w:t>
      </w:r>
    </w:p>
    <w:p w14:paraId="49D17531" w14:textId="77777777" w:rsidR="000F3613" w:rsidRPr="000F3613" w:rsidRDefault="000F3613" w:rsidP="000F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361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K0 = 1,</w:t>
      </w:r>
    </w:p>
    <w:p w14:paraId="0389B770" w14:textId="77777777" w:rsidR="000F3613" w:rsidRPr="000F3613" w:rsidRDefault="000F3613" w:rsidP="000F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361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K1 = 1</w:t>
      </w:r>
    </w:p>
    <w:p w14:paraId="554F06F9" w14:textId="77777777" w:rsidR="000F3613" w:rsidRPr="000F3613" w:rsidRDefault="000F3613" w:rsidP="000F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361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53CB5CA4" w14:textId="77777777" w:rsidR="000F3613" w:rsidRPr="000F3613" w:rsidRDefault="000F3613" w:rsidP="000F3613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eastAsia="en-GB"/>
        </w:rPr>
      </w:pPr>
      <w:r w:rsidRPr="000F3613">
        <w:rPr>
          <w:rFonts w:ascii="Arial" w:eastAsia="Times New Roman" w:hAnsi="Arial" w:cs="Arial"/>
          <w:b/>
          <w:bCs/>
          <w:color w:val="595959"/>
          <w:sz w:val="27"/>
          <w:szCs w:val="27"/>
          <w:lang w:eastAsia="en-GB"/>
        </w:rPr>
        <w:t>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argblock"/>
      </w:tblPr>
      <w:tblGrid>
        <w:gridCol w:w="1681"/>
        <w:gridCol w:w="7345"/>
      </w:tblGrid>
      <w:tr w:rsidR="000F3613" w:rsidRPr="000F3613" w14:paraId="6C0F80D8" w14:textId="77777777" w:rsidTr="000F361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3BADE5C8" w14:textId="77777777" w:rsidR="000F3613" w:rsidRPr="000F3613" w:rsidRDefault="000F3613" w:rsidP="000F361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F36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</w:p>
        </w:tc>
        <w:tc>
          <w:tcPr>
            <w:tcW w:w="0" w:type="auto"/>
            <w:hideMark/>
          </w:tcPr>
          <w:p w14:paraId="1954FA35" w14:textId="77777777" w:rsidR="000F3613" w:rsidRPr="000F3613" w:rsidRDefault="000F3613" w:rsidP="000F3613">
            <w:pPr>
              <w:spacing w:after="9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commentRangeStart w:id="1"/>
            <w:r w:rsidRPr="000F36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Dataset </w:t>
            </w:r>
            <w:commentRangeEnd w:id="1"/>
            <w:r w:rsidR="000D648B">
              <w:rPr>
                <w:rStyle w:val="CommentReference"/>
              </w:rPr>
              <w:commentReference w:id="1"/>
            </w:r>
            <w:r w:rsidRPr="000F36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in wide format</w:t>
            </w:r>
          </w:p>
        </w:tc>
      </w:tr>
      <w:tr w:rsidR="000F3613" w:rsidRPr="000F3613" w14:paraId="649ED07F" w14:textId="77777777" w:rsidTr="000F361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29CEC426" w14:textId="77777777" w:rsidR="000F3613" w:rsidRPr="000F3613" w:rsidRDefault="000F3613" w:rsidP="000F361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F36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covar</w:t>
            </w:r>
          </w:p>
        </w:tc>
        <w:tc>
          <w:tcPr>
            <w:tcW w:w="0" w:type="auto"/>
            <w:hideMark/>
          </w:tcPr>
          <w:p w14:paraId="7C47AC02" w14:textId="121B50BB" w:rsidR="000F3613" w:rsidRPr="000F3613" w:rsidRDefault="009C7227" w:rsidP="009C7227">
            <w:pPr>
              <w:spacing w:after="9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ins w:id="2" w:author="Ian White" w:date="2020-07-08T09:4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n-GB"/>
                </w:rPr>
                <w:t xml:space="preserve">List of </w:t>
              </w:r>
            </w:ins>
            <w:ins w:id="3" w:author="Ian White" w:date="2020-07-08T09:4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n-GB"/>
                </w:rPr>
                <w:t>c</w:t>
              </w:r>
            </w:ins>
            <w:del w:id="4" w:author="Ian White" w:date="2020-07-08T09:46:00Z">
              <w:r w:rsidR="000F3613" w:rsidRPr="000F3613" w:rsidDel="009C7227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n-GB"/>
                </w:rPr>
                <w:delText>C</w:delText>
              </w:r>
            </w:del>
            <w:r w:rsidR="000F3613" w:rsidRPr="000F36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ovariates - may include the baseline value of depvar. Must be complete (no missing values).</w:t>
            </w:r>
          </w:p>
        </w:tc>
      </w:tr>
      <w:tr w:rsidR="000F3613" w:rsidRPr="000F3613" w14:paraId="6B86BCBA" w14:textId="77777777" w:rsidTr="000F361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3BB17712" w14:textId="77777777" w:rsidR="000F3613" w:rsidRPr="000F3613" w:rsidRDefault="000F3613" w:rsidP="000F361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F36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depvar</w:t>
            </w:r>
          </w:p>
        </w:tc>
        <w:tc>
          <w:tcPr>
            <w:tcW w:w="0" w:type="auto"/>
            <w:hideMark/>
          </w:tcPr>
          <w:p w14:paraId="2231CCB3" w14:textId="77777777" w:rsidR="000F3613" w:rsidRPr="000F3613" w:rsidRDefault="000F3613" w:rsidP="000F3613">
            <w:pPr>
              <w:spacing w:after="9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F36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Dependent (outcome) variable</w:t>
            </w:r>
          </w:p>
        </w:tc>
      </w:tr>
      <w:tr w:rsidR="000F3613" w:rsidRPr="000F3613" w14:paraId="1D6BD717" w14:textId="77777777" w:rsidTr="000F361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2B031346" w14:textId="77777777" w:rsidR="000F3613" w:rsidRPr="000F3613" w:rsidRDefault="000F3613" w:rsidP="000F361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F36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treatvar</w:t>
            </w:r>
          </w:p>
        </w:tc>
        <w:tc>
          <w:tcPr>
            <w:tcW w:w="0" w:type="auto"/>
            <w:hideMark/>
          </w:tcPr>
          <w:p w14:paraId="300726E4" w14:textId="5E7C0097" w:rsidR="000F3613" w:rsidRPr="000F3613" w:rsidRDefault="000F3613" w:rsidP="000F3613">
            <w:pPr>
              <w:spacing w:after="9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F36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Treatment group</w:t>
            </w:r>
            <w:ins w:id="5" w:author="Ian White" w:date="2020-07-08T09:45:00Z">
              <w:r w:rsidR="009C7227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n-GB"/>
                </w:rPr>
                <w:t xml:space="preserve"> variable</w:t>
              </w:r>
            </w:ins>
            <w:r w:rsidRPr="000F36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, coded 1,2,..</w:t>
            </w:r>
          </w:p>
        </w:tc>
      </w:tr>
      <w:tr w:rsidR="000F3613" w:rsidRPr="000F3613" w14:paraId="0F656CE8" w14:textId="77777777" w:rsidTr="000F361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4D27542A" w14:textId="77777777" w:rsidR="000F3613" w:rsidRPr="000F3613" w:rsidRDefault="000F3613" w:rsidP="000F361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F36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idvar</w:t>
            </w:r>
          </w:p>
        </w:tc>
        <w:tc>
          <w:tcPr>
            <w:tcW w:w="0" w:type="auto"/>
            <w:hideMark/>
          </w:tcPr>
          <w:p w14:paraId="78D49BAE" w14:textId="482C0FC3" w:rsidR="000F3613" w:rsidRPr="000F3613" w:rsidRDefault="000F3613" w:rsidP="000F3613">
            <w:pPr>
              <w:spacing w:after="9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F36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Participant id</w:t>
            </w:r>
            <w:ins w:id="6" w:author="Ian White" w:date="2020-07-08T09:45:00Z">
              <w:r w:rsidR="009C7227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n-GB"/>
                </w:rPr>
                <w:t xml:space="preserve"> variable</w:t>
              </w:r>
            </w:ins>
          </w:p>
        </w:tc>
      </w:tr>
      <w:tr w:rsidR="000F3613" w:rsidRPr="000F3613" w14:paraId="296B3DF3" w14:textId="77777777" w:rsidTr="000F361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410FBC26" w14:textId="77777777" w:rsidR="000F3613" w:rsidRPr="000F3613" w:rsidRDefault="000F3613" w:rsidP="000F361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F36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timevar</w:t>
            </w:r>
          </w:p>
        </w:tc>
        <w:tc>
          <w:tcPr>
            <w:tcW w:w="0" w:type="auto"/>
            <w:hideMark/>
          </w:tcPr>
          <w:p w14:paraId="13B1DCAB" w14:textId="0B24FF18" w:rsidR="000F3613" w:rsidRPr="000F3613" w:rsidRDefault="009C7227" w:rsidP="009C7227">
            <w:pPr>
              <w:spacing w:after="9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ins w:id="7" w:author="Ian White" w:date="2020-07-08T09:4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n-GB"/>
                </w:rPr>
                <w:t>Variable indicating t</w:t>
              </w:r>
            </w:ins>
            <w:del w:id="8" w:author="Ian White" w:date="2020-07-08T09:46:00Z">
              <w:r w:rsidR="000F3613" w:rsidRPr="000F3613" w:rsidDel="009C7227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n-GB"/>
                </w:rPr>
                <w:delText>T</w:delText>
              </w:r>
            </w:del>
            <w:r w:rsidR="000F3613" w:rsidRPr="000F36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ime point for repeated measure</w:t>
            </w:r>
            <w:ins w:id="9" w:author="Ian White" w:date="2020-07-08T09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n-GB"/>
                </w:rPr>
                <w:t>s</w:t>
              </w:r>
            </w:ins>
          </w:p>
        </w:tc>
      </w:tr>
      <w:tr w:rsidR="000F3613" w:rsidRPr="000F3613" w14:paraId="3D811D21" w14:textId="77777777" w:rsidTr="000F361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1234651A" w14:textId="77777777" w:rsidR="000F3613" w:rsidRPr="000F3613" w:rsidRDefault="000F3613" w:rsidP="000F361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F36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</w:t>
            </w:r>
          </w:p>
        </w:tc>
        <w:tc>
          <w:tcPr>
            <w:tcW w:w="0" w:type="auto"/>
            <w:hideMark/>
          </w:tcPr>
          <w:p w14:paraId="7F175768" w14:textId="77777777" w:rsidR="000F3613" w:rsidRPr="000F3613" w:rsidRDefault="000F3613" w:rsidP="000F3613">
            <w:pPr>
              <w:spacing w:after="9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F36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Number of imputations to be created</w:t>
            </w:r>
          </w:p>
        </w:tc>
      </w:tr>
      <w:tr w:rsidR="000F3613" w:rsidRPr="000F3613" w14:paraId="1A39DE93" w14:textId="77777777" w:rsidTr="000F361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1D4747A4" w14:textId="77777777" w:rsidR="000F3613" w:rsidRPr="000F3613" w:rsidRDefault="000F3613" w:rsidP="000F361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F36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reference</w:t>
            </w:r>
          </w:p>
        </w:tc>
        <w:tc>
          <w:tcPr>
            <w:tcW w:w="0" w:type="auto"/>
            <w:hideMark/>
          </w:tcPr>
          <w:p w14:paraId="52943173" w14:textId="61E29F40" w:rsidR="000F3613" w:rsidRPr="000F3613" w:rsidRDefault="000F3613" w:rsidP="000F3613">
            <w:pPr>
              <w:spacing w:after="9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F36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Reference group for J2R, CIR, CR methods</w:t>
            </w:r>
            <w:ins w:id="10" w:author="Ian White" w:date="2020-07-08T09:43:00Z">
              <w:r w:rsidR="009C7227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n-GB"/>
                </w:rPr>
                <w:t>. Control group for causal method.</w:t>
              </w:r>
            </w:ins>
          </w:p>
        </w:tc>
      </w:tr>
      <w:tr w:rsidR="000F3613" w:rsidRPr="000F3613" w14:paraId="107B2DBD" w14:textId="77777777" w:rsidTr="000F361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391C600E" w14:textId="77777777" w:rsidR="000F3613" w:rsidRPr="000F3613" w:rsidRDefault="000F3613" w:rsidP="000F361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commentRangeStart w:id="11"/>
            <w:r w:rsidRPr="000F36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method</w:t>
            </w:r>
            <w:commentRangeEnd w:id="11"/>
            <w:r w:rsidR="009C7227">
              <w:rPr>
                <w:rStyle w:val="CommentReference"/>
              </w:rPr>
              <w:commentReference w:id="11"/>
            </w:r>
          </w:p>
        </w:tc>
        <w:tc>
          <w:tcPr>
            <w:tcW w:w="0" w:type="auto"/>
            <w:hideMark/>
          </w:tcPr>
          <w:p w14:paraId="109DCAD6" w14:textId="77777777" w:rsidR="000F3613" w:rsidRPr="000F3613" w:rsidRDefault="000F3613" w:rsidP="000F3613">
            <w:pPr>
              <w:spacing w:after="9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F36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Reference-based imputation method: must be </w:t>
            </w:r>
            <w:commentRangeStart w:id="12"/>
            <w:r w:rsidRPr="000F36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...</w:t>
            </w:r>
            <w:commentRangeEnd w:id="12"/>
            <w:r w:rsidR="009C7227">
              <w:rPr>
                <w:rStyle w:val="CommentReference"/>
              </w:rPr>
              <w:commentReference w:id="12"/>
            </w:r>
          </w:p>
        </w:tc>
      </w:tr>
      <w:tr w:rsidR="000F3613" w:rsidRPr="000F3613" w14:paraId="71500155" w14:textId="77777777" w:rsidTr="000F361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609675C3" w14:textId="77777777" w:rsidR="000F3613" w:rsidRPr="000F3613" w:rsidRDefault="000F3613" w:rsidP="000F361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F36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seed</w:t>
            </w:r>
          </w:p>
        </w:tc>
        <w:tc>
          <w:tcPr>
            <w:tcW w:w="0" w:type="auto"/>
            <w:hideMark/>
          </w:tcPr>
          <w:p w14:paraId="0730AC56" w14:textId="77777777" w:rsidR="000F3613" w:rsidRPr="000F3613" w:rsidRDefault="000F3613" w:rsidP="000F3613">
            <w:pPr>
              <w:spacing w:after="9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F36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Seed value. Specify this so that a new run of the command will give the same imputed values.</w:t>
            </w:r>
          </w:p>
        </w:tc>
      </w:tr>
      <w:tr w:rsidR="000F3613" w:rsidRPr="000F3613" w14:paraId="2BE269E5" w14:textId="77777777" w:rsidTr="000F361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25500C85" w14:textId="77777777" w:rsidR="000F3613" w:rsidRPr="000F3613" w:rsidRDefault="000F3613" w:rsidP="000F361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F36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lastRenderedPageBreak/>
              <w:t>prior</w:t>
            </w:r>
          </w:p>
        </w:tc>
        <w:tc>
          <w:tcPr>
            <w:tcW w:w="0" w:type="auto"/>
            <w:hideMark/>
          </w:tcPr>
          <w:p w14:paraId="0AFD20DD" w14:textId="63C8A4BF" w:rsidR="000F3613" w:rsidRPr="000F3613" w:rsidRDefault="000F3613" w:rsidP="009C7227">
            <w:pPr>
              <w:spacing w:after="9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F36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Prior for the variance-covariance matrix when fitting multivariate normal distributions</w:t>
            </w:r>
            <w:ins w:id="13" w:author="Ian White" w:date="2020-07-08T09:46:00Z">
              <w:r w:rsidR="009C7227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n-GB"/>
                </w:rPr>
                <w:t xml:space="preserve">: </w:t>
              </w:r>
            </w:ins>
            <w:commentRangeStart w:id="14"/>
            <w:del w:id="15" w:author="Ian White" w:date="2020-07-08T09:46:00Z">
              <w:r w:rsidRPr="000F3613" w:rsidDel="009C7227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n-GB"/>
                </w:rPr>
                <w:delText>. J</w:delText>
              </w:r>
            </w:del>
            <w:ins w:id="16" w:author="Ian White" w:date="2020-07-08T09:46:00Z">
              <w:r w:rsidR="009C7227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n-GB"/>
                </w:rPr>
                <w:t>j</w:t>
              </w:r>
            </w:ins>
            <w:r w:rsidRPr="000F36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effreys </w:t>
            </w:r>
            <w:commentRangeEnd w:id="14"/>
            <w:r w:rsidR="009C7227">
              <w:rPr>
                <w:rStyle w:val="CommentReference"/>
              </w:rPr>
              <w:commentReference w:id="14"/>
            </w:r>
            <w:r w:rsidRPr="000F36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(default), uniform or ridge</w:t>
            </w:r>
          </w:p>
        </w:tc>
      </w:tr>
      <w:tr w:rsidR="000F3613" w:rsidRPr="000F3613" w14:paraId="27E5E71F" w14:textId="77777777" w:rsidTr="000F361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28054518" w14:textId="77777777" w:rsidR="000F3613" w:rsidRPr="000F3613" w:rsidRDefault="000F3613" w:rsidP="000F361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F36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burnin</w:t>
            </w:r>
          </w:p>
        </w:tc>
        <w:tc>
          <w:tcPr>
            <w:tcW w:w="0" w:type="auto"/>
            <w:hideMark/>
          </w:tcPr>
          <w:p w14:paraId="6D386775" w14:textId="77777777" w:rsidR="000F3613" w:rsidRPr="000F3613" w:rsidRDefault="000F3613" w:rsidP="000F3613">
            <w:pPr>
              <w:spacing w:after="9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F36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Number of burn-in iterations when fitting multivariate normal distributions.</w:t>
            </w:r>
          </w:p>
        </w:tc>
      </w:tr>
      <w:tr w:rsidR="000F3613" w:rsidRPr="000F3613" w14:paraId="62712DF6" w14:textId="77777777" w:rsidTr="000F361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39E04E3A" w14:textId="77777777" w:rsidR="000F3613" w:rsidRPr="000F3613" w:rsidRDefault="000F3613" w:rsidP="000F361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F36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bbetween</w:t>
            </w:r>
          </w:p>
        </w:tc>
        <w:tc>
          <w:tcPr>
            <w:tcW w:w="0" w:type="auto"/>
            <w:hideMark/>
          </w:tcPr>
          <w:p w14:paraId="6D25E939" w14:textId="77777777" w:rsidR="000F3613" w:rsidRPr="000F3613" w:rsidRDefault="000F3613" w:rsidP="000F3613">
            <w:pPr>
              <w:spacing w:after="9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commentRangeStart w:id="17"/>
            <w:r w:rsidRPr="000F36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Number of iterations between imputed data sets when fitting multivariate normal distributions.</w:t>
            </w:r>
            <w:commentRangeEnd w:id="17"/>
            <w:r w:rsidR="009C7227">
              <w:rPr>
                <w:rStyle w:val="CommentReference"/>
              </w:rPr>
              <w:commentReference w:id="17"/>
            </w:r>
          </w:p>
        </w:tc>
      </w:tr>
      <w:tr w:rsidR="000F3613" w:rsidRPr="000F3613" w14:paraId="316277C5" w14:textId="77777777" w:rsidTr="000F361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2AFD12C1" w14:textId="77777777" w:rsidR="000F3613" w:rsidRPr="000F3613" w:rsidRDefault="000F3613" w:rsidP="000F361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F36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methodvar</w:t>
            </w:r>
          </w:p>
        </w:tc>
        <w:tc>
          <w:tcPr>
            <w:tcW w:w="0" w:type="auto"/>
            <w:hideMark/>
          </w:tcPr>
          <w:p w14:paraId="49C54E87" w14:textId="77777777" w:rsidR="000F3613" w:rsidRPr="000F3613" w:rsidRDefault="000F3613" w:rsidP="000F3613">
            <w:pPr>
              <w:spacing w:after="9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commentRangeStart w:id="18"/>
            <w:r w:rsidRPr="000F36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 element vector designating variables in data specifying individual method and reference group</w:t>
            </w:r>
            <w:commentRangeEnd w:id="18"/>
            <w:r w:rsidR="009C7227">
              <w:rPr>
                <w:rStyle w:val="CommentReference"/>
              </w:rPr>
              <w:commentReference w:id="18"/>
            </w:r>
          </w:p>
        </w:tc>
      </w:tr>
      <w:tr w:rsidR="000F3613" w:rsidRPr="000F3613" w14:paraId="1825C4E5" w14:textId="77777777" w:rsidTr="000F361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29999B88" w14:textId="77777777" w:rsidR="000F3613" w:rsidRPr="000F3613" w:rsidRDefault="000F3613" w:rsidP="000F361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F36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referencevar</w:t>
            </w:r>
          </w:p>
        </w:tc>
        <w:tc>
          <w:tcPr>
            <w:tcW w:w="0" w:type="auto"/>
            <w:hideMark/>
          </w:tcPr>
          <w:p w14:paraId="04F07784" w14:textId="77777777" w:rsidR="000F3613" w:rsidRPr="000F3613" w:rsidRDefault="000F3613" w:rsidP="000F3613">
            <w:pPr>
              <w:spacing w:after="9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F36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 element vector designating variables in data specifying individual method and reference group</w:t>
            </w:r>
          </w:p>
        </w:tc>
      </w:tr>
      <w:tr w:rsidR="000F3613" w:rsidRPr="000F3613" w14:paraId="46A23308" w14:textId="77777777" w:rsidTr="000F361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7BFF32AB" w14:textId="77777777" w:rsidR="000F3613" w:rsidRPr="000F3613" w:rsidRDefault="000F3613" w:rsidP="000F361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F36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delta</w:t>
            </w:r>
          </w:p>
        </w:tc>
        <w:tc>
          <w:tcPr>
            <w:tcW w:w="0" w:type="auto"/>
            <w:hideMark/>
          </w:tcPr>
          <w:p w14:paraId="0847D425" w14:textId="4C77003C" w:rsidR="000F3613" w:rsidRPr="000F3613" w:rsidRDefault="007B7695" w:rsidP="00A37E47">
            <w:pPr>
              <w:spacing w:after="9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ins w:id="19" w:author="Ian White" w:date="2020-07-08T09:48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n-GB"/>
                </w:rPr>
                <w:t xml:space="preserve">Optional </w:t>
              </w:r>
            </w:ins>
            <w:r w:rsidR="000F3613" w:rsidRPr="000F36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vector of delta values to add onto imputed values </w:t>
            </w:r>
            <w:commentRangeStart w:id="20"/>
            <w:del w:id="21" w:author="Ian White" w:date="2020-07-08T09:48:00Z">
              <w:r w:rsidR="000F3613" w:rsidRPr="000F3613" w:rsidDel="007B7695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n-GB"/>
                </w:rPr>
                <w:delText xml:space="preserve">(non-mandatory) </w:delText>
              </w:r>
            </w:del>
            <w:r w:rsidR="000F3613" w:rsidRPr="000F36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(a's in Rogers paper)</w:t>
            </w:r>
            <w:commentRangeEnd w:id="20"/>
            <w:r w:rsidR="00A37E47">
              <w:rPr>
                <w:rStyle w:val="CommentReference"/>
              </w:rPr>
              <w:commentReference w:id="20"/>
            </w:r>
            <w:r w:rsidR="000F3613" w:rsidRPr="000F36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,</w:t>
            </w:r>
            <w:ins w:id="22" w:author="Ian White" w:date="2020-07-08T09:49:00Z">
              <w:r w:rsidR="00A37E47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n-GB"/>
                </w:rPr>
                <w:t xml:space="preserve"> of </w:t>
              </w:r>
            </w:ins>
            <w:r w:rsidR="000F3613" w:rsidRPr="000F36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length </w:t>
            </w:r>
            <w:ins w:id="23" w:author="Ian White" w:date="2020-07-08T09:49:00Z">
              <w:r w:rsidR="00A37E47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n-GB"/>
                </w:rPr>
                <w:t xml:space="preserve">equal to the </w:t>
              </w:r>
            </w:ins>
            <w:del w:id="24" w:author="Ian White" w:date="2020-07-08T09:49:00Z">
              <w:r w:rsidR="000F3613" w:rsidRPr="000F3613" w:rsidDel="00A37E47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n-GB"/>
                </w:rPr>
                <w:delText xml:space="preserve">as </w:delText>
              </w:r>
            </w:del>
            <w:r w:rsidR="000F3613" w:rsidRPr="000F36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number of time points</w:t>
            </w:r>
          </w:p>
        </w:tc>
      </w:tr>
      <w:tr w:rsidR="000F3613" w:rsidRPr="000F3613" w14:paraId="6C1EB733" w14:textId="77777777" w:rsidTr="000F361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578C9E75" w14:textId="77777777" w:rsidR="000F3613" w:rsidRPr="000F3613" w:rsidRDefault="000F3613" w:rsidP="000F361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F36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dlag</w:t>
            </w:r>
          </w:p>
        </w:tc>
        <w:tc>
          <w:tcPr>
            <w:tcW w:w="0" w:type="auto"/>
            <w:hideMark/>
          </w:tcPr>
          <w:p w14:paraId="48A7E591" w14:textId="61A3A9B1" w:rsidR="000F3613" w:rsidRPr="000F3613" w:rsidRDefault="007B7695" w:rsidP="007C475D">
            <w:pPr>
              <w:spacing w:after="9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ins w:id="25" w:author="Ian White" w:date="2020-07-08T09:48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n-GB"/>
                </w:rPr>
                <w:t xml:space="preserve">Optional </w:t>
              </w:r>
            </w:ins>
            <w:r w:rsidR="000F3613" w:rsidRPr="000F36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vector of delta </w:t>
            </w:r>
            <w:ins w:id="26" w:author="Ian White" w:date="2020-07-08T09:49:00Z">
              <w:r w:rsidR="00A37E47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n-GB"/>
                </w:rPr>
                <w:t xml:space="preserve">lag </w:t>
              </w:r>
            </w:ins>
            <w:r w:rsidR="000F3613" w:rsidRPr="000F36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values to add onto imputed values </w:t>
            </w:r>
            <w:del w:id="27" w:author="Ian White" w:date="2020-07-08T09:48:00Z">
              <w:r w:rsidR="000F3613" w:rsidRPr="000F3613" w:rsidDel="007B7695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n-GB"/>
                </w:rPr>
                <w:delText xml:space="preserve">(non-mandatory) </w:delText>
              </w:r>
            </w:del>
            <w:r w:rsidR="000F3613" w:rsidRPr="000F36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(b's in Rogers paper),</w:t>
            </w:r>
            <w:ins w:id="28" w:author="Ian White" w:date="2020-07-08T09:49:00Z">
              <w:r w:rsidR="00A37E47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n-GB"/>
                </w:rPr>
                <w:t xml:space="preserve"> of </w:t>
              </w:r>
            </w:ins>
            <w:r w:rsidR="000F3613" w:rsidRPr="000F36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length </w:t>
            </w:r>
            <w:del w:id="29" w:author="Ian White" w:date="2020-07-08T09:49:00Z">
              <w:r w:rsidR="000F3613" w:rsidRPr="000F3613" w:rsidDel="00A37E47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n-GB"/>
                </w:rPr>
                <w:delText xml:space="preserve">as </w:delText>
              </w:r>
            </w:del>
            <w:ins w:id="30" w:author="Ian White" w:date="2020-07-08T09:49:00Z">
              <w:r w:rsidR="00A37E47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n-GB"/>
                </w:rPr>
                <w:t xml:space="preserve">equal to the </w:t>
              </w:r>
            </w:ins>
            <w:r w:rsidR="000F3613" w:rsidRPr="000F36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number of time points</w:t>
            </w:r>
            <w:ins w:id="31" w:author="Ian White" w:date="2020-07-08T11:49:00Z">
              <w:r w:rsidR="007C475D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n-GB"/>
                </w:rPr>
                <w:t>. Ignored if delta is not specified. Defaults to a vector of ones if delta is specified.</w:t>
              </w:r>
            </w:ins>
          </w:p>
        </w:tc>
      </w:tr>
      <w:tr w:rsidR="000F3613" w:rsidRPr="000F3613" w14:paraId="02F54066" w14:textId="77777777" w:rsidTr="000F361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71672353" w14:textId="77777777" w:rsidR="000F3613" w:rsidRPr="000F3613" w:rsidRDefault="000F3613" w:rsidP="000F361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F36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K0</w:t>
            </w:r>
          </w:p>
        </w:tc>
        <w:tc>
          <w:tcPr>
            <w:tcW w:w="0" w:type="auto"/>
            <w:hideMark/>
          </w:tcPr>
          <w:p w14:paraId="1CC3147A" w14:textId="77777777" w:rsidR="000F3613" w:rsidRPr="000F3613" w:rsidRDefault="000F3613" w:rsidP="000F3613">
            <w:pPr>
              <w:spacing w:after="9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commentRangeStart w:id="32"/>
            <w:r w:rsidRPr="000F36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Causal constant for use with Causal method</w:t>
            </w:r>
            <w:commentRangeEnd w:id="32"/>
            <w:r w:rsidR="00A37E47">
              <w:rPr>
                <w:rStyle w:val="CommentReference"/>
              </w:rPr>
              <w:commentReference w:id="32"/>
            </w:r>
          </w:p>
        </w:tc>
      </w:tr>
      <w:tr w:rsidR="000F3613" w:rsidRPr="000F3613" w14:paraId="3E557336" w14:textId="77777777" w:rsidTr="000F361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15B445C0" w14:textId="77777777" w:rsidR="000F3613" w:rsidRPr="000F3613" w:rsidRDefault="000F3613" w:rsidP="000F361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F36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K1</w:t>
            </w:r>
          </w:p>
        </w:tc>
        <w:tc>
          <w:tcPr>
            <w:tcW w:w="0" w:type="auto"/>
            <w:hideMark/>
          </w:tcPr>
          <w:p w14:paraId="3FE48F2C" w14:textId="77777777" w:rsidR="000F3613" w:rsidRPr="000F3613" w:rsidRDefault="000F3613" w:rsidP="000F3613">
            <w:pPr>
              <w:spacing w:after="9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F36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exponential decaying Causal constant for use with Causal method</w:t>
            </w:r>
          </w:p>
        </w:tc>
      </w:tr>
    </w:tbl>
    <w:p w14:paraId="6F31AB7E" w14:textId="77777777" w:rsidR="000F3613" w:rsidRPr="000F3613" w:rsidRDefault="000F3613" w:rsidP="000F3613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eastAsia="en-GB"/>
        </w:rPr>
      </w:pPr>
      <w:commentRangeStart w:id="33"/>
      <w:r w:rsidRPr="000F3613">
        <w:rPr>
          <w:rFonts w:ascii="Arial" w:eastAsia="Times New Roman" w:hAnsi="Arial" w:cs="Arial"/>
          <w:b/>
          <w:bCs/>
          <w:color w:val="595959"/>
          <w:sz w:val="27"/>
          <w:szCs w:val="27"/>
          <w:lang w:eastAsia="en-GB"/>
        </w:rPr>
        <w:t>Details</w:t>
      </w:r>
      <w:commentRangeEnd w:id="33"/>
      <w:r w:rsidR="00A37E47">
        <w:rPr>
          <w:rStyle w:val="CommentReference"/>
        </w:rPr>
        <w:commentReference w:id="33"/>
      </w:r>
    </w:p>
    <w:p w14:paraId="2AB4597F" w14:textId="62D2E2EE" w:rsidR="00A37E47" w:rsidRDefault="000F3613" w:rsidP="000F3613">
      <w:pPr>
        <w:spacing w:before="100" w:beforeAutospacing="1" w:after="100" w:afterAutospacing="1"/>
        <w:rPr>
          <w:ins w:id="35" w:author="Ian White" w:date="2020-07-08T09:51:00Z"/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F361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This is based on Suzie Cro's Stata program</w:t>
      </w:r>
      <w:ins w:id="36" w:author="Ian White" w:date="2020-07-08T09:50:00Z">
        <w:r w:rsidR="00A37E47">
          <w:rPr>
            <w:rFonts w:ascii="Arial" w:eastAsia="Times New Roman" w:hAnsi="Arial" w:cs="Arial"/>
            <w:color w:val="000000"/>
            <w:sz w:val="20"/>
            <w:szCs w:val="20"/>
            <w:lang w:eastAsia="en-GB"/>
          </w:rPr>
          <w:t xml:space="preserve"> </w:t>
        </w:r>
      </w:ins>
      <w:ins w:id="37" w:author="Ian White" w:date="2020-07-08T09:51:00Z">
        <w:r w:rsidR="00A37E47">
          <w:rPr>
            <w:rFonts w:ascii="Arial" w:eastAsia="Times New Roman" w:hAnsi="Arial" w:cs="Arial"/>
            <w:color w:val="000000"/>
            <w:sz w:val="20"/>
            <w:szCs w:val="20"/>
            <w:lang w:eastAsia="en-GB"/>
          </w:rPr>
          <w:t>which implements the reference-based imputation methods of Carpenter et al</w:t>
        </w:r>
      </w:ins>
      <w:ins w:id="38" w:author="Ian White" w:date="2020-07-08T09:53:00Z">
        <w:r w:rsidR="00A37E47">
          <w:rPr>
            <w:rFonts w:ascii="Arial" w:eastAsia="Times New Roman" w:hAnsi="Arial" w:cs="Arial"/>
            <w:color w:val="000000"/>
            <w:sz w:val="20"/>
            <w:szCs w:val="20"/>
            <w:lang w:eastAsia="en-GB"/>
          </w:rPr>
          <w:t>. This program also implements the delta-adjustment method of Roger and the causal model of White et al.</w:t>
        </w:r>
      </w:ins>
    </w:p>
    <w:p w14:paraId="3B6D5D23" w14:textId="685015A6" w:rsidR="00A37E47" w:rsidRDefault="00A37E47" w:rsidP="000F3613">
      <w:pPr>
        <w:spacing w:before="100" w:beforeAutospacing="1" w:after="100" w:afterAutospacing="1"/>
        <w:rPr>
          <w:ins w:id="39" w:author="Ian White" w:date="2020-07-08T09:52:00Z"/>
        </w:rPr>
      </w:pPr>
      <w:ins w:id="40" w:author="Ian White" w:date="2020-07-08T09:52:00Z">
        <w:r>
          <w:t xml:space="preserve">Cro S, Morris TP, Kenward MG, Carpenter JR. Reference-based sensitivity analysis via multiple imputation for longitudinal trials with protocol deviation. </w:t>
        </w:r>
        <w:r>
          <w:rPr>
            <w:i/>
            <w:iCs/>
          </w:rPr>
          <w:t>Stata J</w:t>
        </w:r>
        <w:r>
          <w:t>. 2016;16(2):443-463.</w:t>
        </w:r>
        <w:r>
          <w:t xml:space="preserve"> </w:t>
        </w:r>
      </w:ins>
      <w:ins w:id="41" w:author="Ian White" w:date="2020-07-08T09:53:00Z">
        <w:r>
          <w:rPr>
            <w:rFonts w:ascii="Arial" w:eastAsia="Times New Roman" w:hAnsi="Arial" w:cs="Arial"/>
            <w:color w:val="000000"/>
            <w:sz w:val="20"/>
            <w:szCs w:val="20"/>
            <w:lang w:eastAsia="en-GB"/>
          </w:rPr>
          <w:fldChar w:fldCharType="begin"/>
        </w:r>
        <w:r>
          <w:rPr>
            <w:rFonts w:ascii="Arial" w:eastAsia="Times New Roman" w:hAnsi="Arial" w:cs="Arial"/>
            <w:color w:val="000000"/>
            <w:sz w:val="20"/>
            <w:szCs w:val="20"/>
            <w:lang w:eastAsia="en-GB"/>
          </w:rPr>
          <w:instrText xml:space="preserve"> HYPERLINK "</w:instrText>
        </w:r>
        <w:r w:rsidRPr="00A37E47">
          <w:rPr>
            <w:rFonts w:ascii="Arial" w:eastAsia="Times New Roman" w:hAnsi="Arial" w:cs="Arial"/>
            <w:color w:val="000000"/>
            <w:sz w:val="20"/>
            <w:szCs w:val="20"/>
            <w:lang w:eastAsia="en-GB"/>
          </w:rPr>
          <w:instrText>https://www.stata-journal.com/article.html?article=st0440</w:instrText>
        </w:r>
        <w:r>
          <w:rPr>
            <w:rFonts w:ascii="Arial" w:eastAsia="Times New Roman" w:hAnsi="Arial" w:cs="Arial"/>
            <w:color w:val="000000"/>
            <w:sz w:val="20"/>
            <w:szCs w:val="20"/>
            <w:lang w:eastAsia="en-GB"/>
          </w:rPr>
          <w:instrText xml:space="preserve">" </w:instrText>
        </w:r>
        <w:r>
          <w:rPr>
            <w:rFonts w:ascii="Arial" w:eastAsia="Times New Roman" w:hAnsi="Arial" w:cs="Arial"/>
            <w:color w:val="000000"/>
            <w:sz w:val="20"/>
            <w:szCs w:val="20"/>
            <w:lang w:eastAsia="en-GB"/>
          </w:rPr>
          <w:fldChar w:fldCharType="separate"/>
        </w:r>
        <w:r w:rsidRPr="00D9455E">
          <w:rPr>
            <w:rStyle w:val="Hyperlink"/>
            <w:rFonts w:ascii="Arial" w:eastAsia="Times New Roman" w:hAnsi="Arial" w:cs="Arial"/>
            <w:sz w:val="20"/>
            <w:szCs w:val="20"/>
            <w:lang w:eastAsia="en-GB"/>
          </w:rPr>
          <w:t>https://www.stata-journal.com/article.html?article=st0440</w:t>
        </w:r>
        <w:r>
          <w:rPr>
            <w:rFonts w:ascii="Arial" w:eastAsia="Times New Roman" w:hAnsi="Arial" w:cs="Arial"/>
            <w:color w:val="000000"/>
            <w:sz w:val="20"/>
            <w:szCs w:val="20"/>
            <w:lang w:eastAsia="en-GB"/>
          </w:rPr>
          <w:fldChar w:fldCharType="end"/>
        </w:r>
      </w:ins>
    </w:p>
    <w:p w14:paraId="05150B69" w14:textId="180C0E5D" w:rsidR="00A37E47" w:rsidRDefault="00A37E47" w:rsidP="000F3613">
      <w:pPr>
        <w:spacing w:before="100" w:beforeAutospacing="1" w:after="100" w:afterAutospacing="1"/>
        <w:rPr>
          <w:ins w:id="42" w:author="Ian White" w:date="2020-07-08T09:52:00Z"/>
        </w:rPr>
      </w:pPr>
      <w:ins w:id="43" w:author="Ian White" w:date="2020-07-08T09:52:00Z">
        <w:r>
          <w:t xml:space="preserve">Carpenter JR, Roger JH, Kenward MG. Analysis of longitudinal trials with protocol deviation: a framework for relevant, accessible assumptions, and inference via multiple imputation. </w:t>
        </w:r>
        <w:r>
          <w:rPr>
            <w:i/>
            <w:iCs/>
          </w:rPr>
          <w:t>J Biopharm Stat</w:t>
        </w:r>
        <w:r>
          <w:t>. 2013;23(3):1352-1371. doi:10.1080/10543406.2013.834911</w:t>
        </w:r>
      </w:ins>
    </w:p>
    <w:p w14:paraId="5E7BED6C" w14:textId="45543C41" w:rsidR="00A37E47" w:rsidRDefault="00A37E47" w:rsidP="000F3613">
      <w:pPr>
        <w:spacing w:before="100" w:beforeAutospacing="1" w:after="100" w:afterAutospacing="1"/>
        <w:rPr>
          <w:ins w:id="44" w:author="Ian White" w:date="2020-07-08T09:53:00Z"/>
        </w:rPr>
      </w:pPr>
      <w:ins w:id="45" w:author="Ian White" w:date="2020-07-08T09:52:00Z">
        <w:r>
          <w:t xml:space="preserve">White IR, Joseph R, Best N. A causal modelling framework for reference-based imputation and tipping point analysis in clinical trials with quantitative outcome. </w:t>
        </w:r>
        <w:r>
          <w:rPr>
            <w:i/>
            <w:iCs/>
          </w:rPr>
          <w:t>J Biopharm Stat</w:t>
        </w:r>
        <w:r>
          <w:t>. 2020;30(2):334-350. doi:10.1080/10543406.2019.1684308</w:t>
        </w:r>
      </w:ins>
    </w:p>
    <w:p w14:paraId="5E2A2916" w14:textId="628F7690" w:rsidR="00A37E47" w:rsidRPr="000F3613" w:rsidRDefault="00A37E47" w:rsidP="000F3613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ins w:id="46" w:author="Ian White" w:date="2020-07-08T09:53:00Z">
        <w:r>
          <w:t>[ref for delta method]</w:t>
        </w:r>
      </w:ins>
    </w:p>
    <w:p w14:paraId="3BC232BA" w14:textId="77777777" w:rsidR="000F3613" w:rsidRPr="000F3613" w:rsidRDefault="000F3613" w:rsidP="000F3613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commentRangeStart w:id="47"/>
      <w:r w:rsidRPr="000F361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sets up a summary table based on missing data pattern- mg mimix_group</w:t>
      </w:r>
    </w:p>
    <w:p w14:paraId="2420EAAE" w14:textId="77777777" w:rsidR="000F3613" w:rsidRPr="000F3613" w:rsidRDefault="000F3613" w:rsidP="000F3613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F361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reflects the pattern and treatment group configuration of the raw data</w:t>
      </w:r>
    </w:p>
    <w:p w14:paraId="1DD7D846" w14:textId="77777777" w:rsidR="000F3613" w:rsidRPr="000F3613" w:rsidRDefault="000F3613" w:rsidP="000F3613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F361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then acts as a looping mechanism, norm2 is used as MCMC multivariate normal</w:t>
      </w:r>
    </w:p>
    <w:p w14:paraId="7C90BEB5" w14:textId="77777777" w:rsidR="000F3613" w:rsidRPr="000F3613" w:rsidRDefault="000F3613" w:rsidP="000F3613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F361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The mimix package contains the functions preprodata and preproIndivdata to process long longitudinal data into wide data format</w:t>
      </w:r>
    </w:p>
    <w:p w14:paraId="57F11851" w14:textId="77777777" w:rsidR="000F3613" w:rsidRPr="000F3613" w:rsidRDefault="000F3613" w:rsidP="000F3613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F361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Also the function Addelta to add delta adjustment to the imputed estimates</w:t>
      </w:r>
      <w:commentRangeEnd w:id="47"/>
      <w:r w:rsidR="00A07303">
        <w:rPr>
          <w:rStyle w:val="CommentReference"/>
        </w:rPr>
        <w:commentReference w:id="47"/>
      </w:r>
    </w:p>
    <w:p w14:paraId="573ED149" w14:textId="77777777" w:rsidR="000F3613" w:rsidRPr="000F3613" w:rsidRDefault="000F3613" w:rsidP="000F3613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eastAsia="en-GB"/>
        </w:rPr>
      </w:pPr>
      <w:r w:rsidRPr="000F3613">
        <w:rPr>
          <w:rFonts w:ascii="Arial" w:eastAsia="Times New Roman" w:hAnsi="Arial" w:cs="Arial"/>
          <w:b/>
          <w:bCs/>
          <w:color w:val="595959"/>
          <w:sz w:val="27"/>
          <w:szCs w:val="27"/>
          <w:lang w:eastAsia="en-GB"/>
        </w:rPr>
        <w:lastRenderedPageBreak/>
        <w:t>Value</w:t>
      </w:r>
    </w:p>
    <w:p w14:paraId="1FEFD302" w14:textId="18F3F7AC" w:rsidR="000F3613" w:rsidRPr="000F3613" w:rsidRDefault="000F3613" w:rsidP="000F3613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del w:id="48" w:author="Ian White" w:date="2020-07-08T11:17:00Z">
        <w:r w:rsidRPr="000F3613" w:rsidDel="000D648B">
          <w:rPr>
            <w:rFonts w:ascii="Arial" w:eastAsia="Times New Roman" w:hAnsi="Arial" w:cs="Arial"/>
            <w:color w:val="000000"/>
            <w:sz w:val="20"/>
            <w:szCs w:val="20"/>
            <w:lang w:eastAsia="en-GB"/>
          </w:rPr>
          <w:delText xml:space="preserve">impdataset </w:delText>
        </w:r>
      </w:del>
      <w:ins w:id="49" w:author="Ian White" w:date="2020-07-08T11:17:00Z">
        <w:r w:rsidR="000D648B">
          <w:rPr>
            <w:rFonts w:ascii="Arial" w:eastAsia="Times New Roman" w:hAnsi="Arial" w:cs="Arial"/>
            <w:color w:val="000000"/>
            <w:sz w:val="20"/>
            <w:szCs w:val="20"/>
            <w:lang w:eastAsia="en-GB"/>
          </w:rPr>
          <w:t>A data frame co</w:t>
        </w:r>
      </w:ins>
      <w:ins w:id="50" w:author="Ian White" w:date="2020-07-08T11:19:00Z">
        <w:r w:rsidR="000D648B">
          <w:rPr>
            <w:rFonts w:ascii="Arial" w:eastAsia="Times New Roman" w:hAnsi="Arial" w:cs="Arial"/>
            <w:color w:val="000000"/>
            <w:sz w:val="20"/>
            <w:szCs w:val="20"/>
            <w:lang w:eastAsia="en-GB"/>
          </w:rPr>
          <w:t>ntain</w:t>
        </w:r>
      </w:ins>
      <w:ins w:id="51" w:author="Ian White" w:date="2020-07-08T11:17:00Z">
        <w:r w:rsidR="000D648B">
          <w:rPr>
            <w:rFonts w:ascii="Arial" w:eastAsia="Times New Roman" w:hAnsi="Arial" w:cs="Arial"/>
            <w:color w:val="000000"/>
            <w:sz w:val="20"/>
            <w:szCs w:val="20"/>
            <w:lang w:eastAsia="en-GB"/>
          </w:rPr>
          <w:t>ing the original data</w:t>
        </w:r>
      </w:ins>
      <w:ins w:id="52" w:author="Ian White" w:date="2020-07-08T11:18:00Z">
        <w:r w:rsidR="000D648B">
          <w:rPr>
            <w:rFonts w:ascii="Arial" w:eastAsia="Times New Roman" w:hAnsi="Arial" w:cs="Arial"/>
            <w:color w:val="000000"/>
            <w:sz w:val="20"/>
            <w:szCs w:val="20"/>
            <w:lang w:eastAsia="en-GB"/>
          </w:rPr>
          <w:t xml:space="preserve"> stacked above </w:t>
        </w:r>
      </w:ins>
      <w:r w:rsidRPr="000F361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the M imputed data-sets</w:t>
      </w:r>
      <w:ins w:id="53" w:author="Ian White" w:date="2020-07-08T11:18:00Z">
        <w:r w:rsidR="000D648B">
          <w:rPr>
            <w:rFonts w:ascii="Arial" w:eastAsia="Times New Roman" w:hAnsi="Arial" w:cs="Arial"/>
            <w:color w:val="000000"/>
            <w:sz w:val="20"/>
            <w:szCs w:val="20"/>
            <w:lang w:eastAsia="en-GB"/>
          </w:rPr>
          <w:t>. The origin</w:t>
        </w:r>
      </w:ins>
      <w:ins w:id="54" w:author="Ian White" w:date="2020-07-08T11:19:00Z">
        <w:r w:rsidR="000D648B">
          <w:rPr>
            <w:rFonts w:ascii="Arial" w:eastAsia="Times New Roman" w:hAnsi="Arial" w:cs="Arial"/>
            <w:color w:val="000000"/>
            <w:sz w:val="20"/>
            <w:szCs w:val="20"/>
            <w:lang w:eastAsia="en-GB"/>
          </w:rPr>
          <w:t>a</w:t>
        </w:r>
      </w:ins>
      <w:ins w:id="55" w:author="Ian White" w:date="2020-07-08T11:18:00Z">
        <w:r w:rsidR="000D648B">
          <w:rPr>
            <w:rFonts w:ascii="Arial" w:eastAsia="Times New Roman" w:hAnsi="Arial" w:cs="Arial"/>
            <w:color w:val="000000"/>
            <w:sz w:val="20"/>
            <w:szCs w:val="20"/>
            <w:lang w:eastAsia="en-GB"/>
          </w:rPr>
          <w:t xml:space="preserve">l ID variable (idvar) is renamed as .id and a new variable .imp indicates the orginal </w:t>
        </w:r>
      </w:ins>
      <w:ins w:id="56" w:author="Ian White" w:date="2020-07-08T11:19:00Z">
        <w:r w:rsidR="000D648B">
          <w:rPr>
            <w:rFonts w:ascii="Arial" w:eastAsia="Times New Roman" w:hAnsi="Arial" w:cs="Arial"/>
            <w:color w:val="000000"/>
            <w:sz w:val="20"/>
            <w:szCs w:val="20"/>
            <w:lang w:eastAsia="en-GB"/>
          </w:rPr>
          <w:t>data (.imp=0) or the imputed data sets (.imp=1,…,M).</w:t>
        </w:r>
      </w:ins>
      <w:del w:id="57" w:author="Ian White" w:date="2020-07-08T11:19:00Z">
        <w:r w:rsidRPr="000F3613" w:rsidDel="000D648B">
          <w:rPr>
            <w:rFonts w:ascii="Arial" w:eastAsia="Times New Roman" w:hAnsi="Arial" w:cs="Arial"/>
            <w:color w:val="000000"/>
            <w:sz w:val="20"/>
            <w:szCs w:val="20"/>
            <w:lang w:eastAsia="en-GB"/>
          </w:rPr>
          <w:delText xml:space="preserve"> appended to the </w:delText>
        </w:r>
      </w:del>
      <w:del w:id="58" w:author="Ian White" w:date="2020-07-08T09:55:00Z">
        <w:r w:rsidRPr="000F3613" w:rsidDel="00A07303">
          <w:rPr>
            <w:rFonts w:ascii="Arial" w:eastAsia="Times New Roman" w:hAnsi="Arial" w:cs="Arial"/>
            <w:color w:val="000000"/>
            <w:sz w:val="20"/>
            <w:szCs w:val="20"/>
            <w:lang w:eastAsia="en-GB"/>
          </w:rPr>
          <w:delText>"missing values"</w:delText>
        </w:r>
      </w:del>
      <w:del w:id="59" w:author="Ian White" w:date="2020-07-08T11:19:00Z">
        <w:r w:rsidRPr="000F3613" w:rsidDel="000D648B">
          <w:rPr>
            <w:rFonts w:ascii="Arial" w:eastAsia="Times New Roman" w:hAnsi="Arial" w:cs="Arial"/>
            <w:color w:val="000000"/>
            <w:sz w:val="20"/>
            <w:szCs w:val="20"/>
            <w:lang w:eastAsia="en-GB"/>
          </w:rPr>
          <w:delText xml:space="preserve"> data-set in wide format</w:delText>
        </w:r>
      </w:del>
    </w:p>
    <w:p w14:paraId="4E7EC65F" w14:textId="77777777" w:rsidR="000F3613" w:rsidRPr="000F3613" w:rsidRDefault="000F3613" w:rsidP="000F3613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eastAsia="en-GB"/>
        </w:rPr>
      </w:pPr>
      <w:commentRangeStart w:id="60"/>
      <w:r w:rsidRPr="000F3613">
        <w:rPr>
          <w:rFonts w:ascii="Arial" w:eastAsia="Times New Roman" w:hAnsi="Arial" w:cs="Arial"/>
          <w:b/>
          <w:bCs/>
          <w:color w:val="595959"/>
          <w:sz w:val="27"/>
          <w:szCs w:val="27"/>
          <w:lang w:eastAsia="en-GB"/>
        </w:rPr>
        <w:t>Examples</w:t>
      </w:r>
      <w:commentRangeEnd w:id="60"/>
      <w:r w:rsidR="00A07303">
        <w:rPr>
          <w:rStyle w:val="CommentReference"/>
        </w:rPr>
        <w:commentReference w:id="60"/>
      </w:r>
    </w:p>
    <w:p w14:paraId="25D01EA9" w14:textId="66EB5FED" w:rsidR="009A003B" w:rsidRDefault="009A003B" w:rsidP="000F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ins w:id="61" w:author="Ian White" w:date="2020-07-08T11:21:00Z"/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ins w:id="62" w:author="Ian White" w:date="2020-07-08T11:21:00Z">
        <w:r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># impute</w:t>
        </w:r>
      </w:ins>
    </w:p>
    <w:p w14:paraId="708D11C3" w14:textId="46C240AD" w:rsidR="000F3613" w:rsidRPr="000F3613" w:rsidDel="00A07303" w:rsidRDefault="009A003B" w:rsidP="000F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del w:id="63" w:author="Ian White" w:date="2020-07-08T09:55:00Z"/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ins w:id="64" w:author="Ian White" w:date="2020-07-08T11:22:00Z">
        <w:r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>imp&lt;-</w:t>
        </w:r>
      </w:ins>
      <w:del w:id="65" w:author="Ian White" w:date="2020-07-08T09:55:00Z">
        <w:r w:rsidR="000F3613" w:rsidRPr="000F3613" w:rsidDel="00A07303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delText xml:space="preserve">## Not run: </w:delText>
        </w:r>
      </w:del>
    </w:p>
    <w:p w14:paraId="6EEF4B37" w14:textId="7E821D48" w:rsidR="000F3613" w:rsidRDefault="000F3613" w:rsidP="000F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ins w:id="66" w:author="Ian White" w:date="2020-07-08T11:21:00Z"/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del w:id="67" w:author="Ian White" w:date="2020-07-08T09:55:00Z">
        <w:r w:rsidRPr="000F3613" w:rsidDel="00A07303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delText xml:space="preserve"> </w:delText>
        </w:r>
      </w:del>
      <w:r w:rsidRPr="000F361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mimix("asthma",c("base"),"fev","treat","id","time",10,1,"Causal",101,"jeffreys",1000,NULL,NULL,NULL,c(0.5,0.5,1,1),c(1,1,1,1),1,0.6)</w:t>
      </w:r>
    </w:p>
    <w:p w14:paraId="60AA4D4A" w14:textId="203B8E26" w:rsidR="009A003B" w:rsidRDefault="009A003B" w:rsidP="000F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ins w:id="68" w:author="Ian White" w:date="2020-07-08T11:21:00Z"/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7C91668" w14:textId="74E7BC0D" w:rsidR="009A003B" w:rsidRDefault="009A003B" w:rsidP="000F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ins w:id="69" w:author="Ian White" w:date="2020-07-08T11:21:00Z"/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ins w:id="70" w:author="Ian White" w:date="2020-07-08T11:21:00Z">
        <w:r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># analyse imputed data</w:t>
        </w:r>
      </w:ins>
    </w:p>
    <w:p w14:paraId="3B24C2AE" w14:textId="6ECEF840" w:rsidR="009A003B" w:rsidRDefault="009A003B" w:rsidP="000F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ins w:id="71" w:author="Ian White" w:date="2020-07-08T11:21:00Z"/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ins w:id="72" w:author="Ian White" w:date="2020-07-08T11:21:00Z">
        <w:r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>library(mice)</w:t>
        </w:r>
      </w:ins>
    </w:p>
    <w:p w14:paraId="78AD6EF3" w14:textId="06FC310E" w:rsidR="009A003B" w:rsidRPr="009A003B" w:rsidRDefault="009A003B" w:rsidP="009A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ins w:id="73" w:author="Ian White" w:date="2020-07-08T11:21:00Z"/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ins w:id="74" w:author="Ian White" w:date="2020-07-08T11:21:00Z">
        <w:r w:rsidRPr="009A003B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>imp</w:t>
        </w:r>
      </w:ins>
      <w:ins w:id="75" w:author="Ian White" w:date="2020-07-08T11:23:00Z">
        <w:r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>mids</w:t>
        </w:r>
      </w:ins>
      <w:ins w:id="76" w:author="Ian White" w:date="2020-07-08T11:21:00Z">
        <w:r w:rsidRPr="009A003B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 xml:space="preserve"> &lt;- as.mids(imp)</w:t>
        </w:r>
      </w:ins>
    </w:p>
    <w:p w14:paraId="30864D39" w14:textId="40270F2C" w:rsidR="009A003B" w:rsidRPr="009A003B" w:rsidRDefault="009A003B" w:rsidP="009A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ins w:id="77" w:author="Ian White" w:date="2020-07-08T11:21:00Z"/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ins w:id="78" w:author="Ian White" w:date="2020-07-08T11:21:00Z">
        <w:r w:rsidRPr="009A003B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>fit &lt;- with(imp</w:t>
        </w:r>
      </w:ins>
      <w:ins w:id="79" w:author="Ian White" w:date="2020-07-08T11:23:00Z">
        <w:r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>mids</w:t>
        </w:r>
      </w:ins>
      <w:ins w:id="80" w:author="Ian White" w:date="2020-07-08T11:21:00Z">
        <w:r w:rsidRPr="009A003B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 xml:space="preserve">, </w:t>
        </w:r>
        <w:r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>lm(fev.12~treat+base</w:t>
        </w:r>
        <w:r w:rsidRPr="009A003B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>))</w:t>
        </w:r>
      </w:ins>
    </w:p>
    <w:p w14:paraId="1516941B" w14:textId="2B4D61BE" w:rsidR="009A003B" w:rsidRPr="000F3613" w:rsidRDefault="009A003B" w:rsidP="009A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ins w:id="81" w:author="Ian White" w:date="2020-07-08T11:21:00Z">
        <w:r w:rsidRPr="009A003B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>summary(pool(fit))</w:t>
        </w:r>
      </w:ins>
    </w:p>
    <w:p w14:paraId="6D25740A" w14:textId="77777777" w:rsidR="000F3613" w:rsidRPr="000F3613" w:rsidRDefault="000F3613" w:rsidP="000F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0E19599" w14:textId="66F05E58" w:rsidR="000F3613" w:rsidRPr="000F3613" w:rsidDel="00A07303" w:rsidRDefault="000F3613" w:rsidP="000F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del w:id="82" w:author="Ian White" w:date="2020-07-08T09:55:00Z"/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del w:id="83" w:author="Ian White" w:date="2020-07-08T09:55:00Z">
        <w:r w:rsidRPr="000F3613" w:rsidDel="00A07303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delText>## End(Not run)</w:delText>
        </w:r>
      </w:del>
    </w:p>
    <w:p w14:paraId="7934F30F" w14:textId="77777777" w:rsidR="000F3613" w:rsidRPr="000F3613" w:rsidRDefault="000F3613" w:rsidP="000F3613">
      <w:pPr>
        <w:spacing w:after="0"/>
        <w:rPr>
          <w:rFonts w:ascii="Times New Roman" w:eastAsia="Times New Roman" w:hAnsi="Times New Roman" w:cs="Times New Roman"/>
          <w:szCs w:val="24"/>
          <w:lang w:eastAsia="en-GB"/>
        </w:rPr>
      </w:pPr>
      <w:r w:rsidRPr="000F3613">
        <w:rPr>
          <w:rFonts w:ascii="Times New Roman" w:eastAsia="Times New Roman" w:hAnsi="Times New Roman" w:cs="Times New Roman"/>
          <w:szCs w:val="24"/>
          <w:lang w:eastAsia="en-GB"/>
        </w:rPr>
        <w:pict w14:anchorId="7F22A293">
          <v:rect id="_x0000_i1025" style="width:0;height:1.5pt" o:hralign="center" o:hrstd="t" o:hrnoshade="t" o:hr="t" fillcolor="black" stroked="f"/>
        </w:pict>
      </w:r>
    </w:p>
    <w:p w14:paraId="7F5D768A" w14:textId="77777777" w:rsidR="000F3613" w:rsidRPr="000F3613" w:rsidRDefault="000F3613" w:rsidP="000F3613">
      <w:pPr>
        <w:spacing w:after="0"/>
        <w:jc w:val="center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F361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[Package </w:t>
      </w:r>
      <w:r w:rsidRPr="000F3613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mimix</w:t>
      </w:r>
      <w:r w:rsidRPr="000F361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version 0.0.7 </w:t>
      </w:r>
      <w:hyperlink r:id="rId6" w:history="1">
        <w:r w:rsidRPr="000F3613">
          <w:rPr>
            <w:rFonts w:ascii="Arial" w:eastAsia="Times New Roman" w:hAnsi="Arial" w:cs="Arial"/>
            <w:color w:val="800080"/>
            <w:sz w:val="20"/>
            <w:szCs w:val="20"/>
            <w:u w:val="single"/>
            <w:lang w:eastAsia="en-GB"/>
          </w:rPr>
          <w:t>Index</w:t>
        </w:r>
      </w:hyperlink>
      <w:r w:rsidRPr="000F361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]</w:t>
      </w:r>
    </w:p>
    <w:p w14:paraId="3F998225" w14:textId="77777777" w:rsidR="002F6580" w:rsidRPr="00777896" w:rsidRDefault="002F6580" w:rsidP="00777896">
      <w:pPr>
        <w:pStyle w:val="Heading1"/>
      </w:pPr>
    </w:p>
    <w:sectPr w:rsidR="002F6580" w:rsidRPr="00777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an White" w:date="2020-07-08T09:39:00Z" w:initials="IW">
    <w:p w14:paraId="5A49DEA0" w14:textId="77777777" w:rsidR="000F3613" w:rsidRDefault="000F3613" w:rsidP="000F3613">
      <w:pPr>
        <w:pStyle w:val="CommentText"/>
      </w:pPr>
      <w:r>
        <w:rPr>
          <w:rStyle w:val="CommentReference"/>
        </w:rPr>
        <w:annotationRef/>
      </w:r>
      <w:r>
        <w:t>change to “</w:t>
      </w:r>
      <w:r>
        <w:t>Reference-based multiple imputation, for sensitivity analysis of longitudinal trials</w:t>
      </w:r>
      <w:r>
        <w:t xml:space="preserve"> </w:t>
      </w:r>
      <w:r>
        <w:t>with protocol deviation</w:t>
      </w:r>
      <w:r>
        <w:t>”?</w:t>
      </w:r>
    </w:p>
  </w:comment>
  <w:comment w:id="1" w:author="Ian White" w:date="2020-07-08T11:17:00Z" w:initials="IW">
    <w:p w14:paraId="180A5256" w14:textId="45E28E0C" w:rsidR="000D648B" w:rsidRDefault="000D648B">
      <w:pPr>
        <w:pStyle w:val="CommentText"/>
      </w:pPr>
      <w:r>
        <w:rPr>
          <w:rStyle w:val="CommentReference"/>
        </w:rPr>
        <w:annotationRef/>
      </w:r>
      <w:r>
        <w:t>is data frame the correct term?</w:t>
      </w:r>
    </w:p>
  </w:comment>
  <w:comment w:id="11" w:author="Ian White" w:date="2020-07-08T09:44:00Z" w:initials="IW">
    <w:p w14:paraId="62CCAD48" w14:textId="6B8D1EA6" w:rsidR="009C7227" w:rsidRDefault="009C7227">
      <w:pPr>
        <w:pStyle w:val="CommentText"/>
      </w:pPr>
      <w:r>
        <w:rPr>
          <w:rStyle w:val="CommentReference"/>
        </w:rPr>
        <w:annotationRef/>
      </w:r>
      <w:r>
        <w:t>move this above reference</w:t>
      </w:r>
    </w:p>
  </w:comment>
  <w:comment w:id="12" w:author="Ian White" w:date="2020-07-08T09:44:00Z" w:initials="IW">
    <w:p w14:paraId="4824BE44" w14:textId="1B918C55" w:rsidR="009C7227" w:rsidRDefault="009C7227">
      <w:pPr>
        <w:pStyle w:val="CommentText"/>
      </w:pPr>
      <w:r>
        <w:rPr>
          <w:rStyle w:val="CommentReference"/>
        </w:rPr>
        <w:annotationRef/>
      </w:r>
      <w:r>
        <w:t>J2R, CIR, CR or CAUSAL?</w:t>
      </w:r>
    </w:p>
  </w:comment>
  <w:comment w:id="14" w:author="Ian White" w:date="2020-07-08T09:46:00Z" w:initials="IW">
    <w:p w14:paraId="09159B63" w14:textId="6E2AA1A2" w:rsidR="009C7227" w:rsidRDefault="009C7227">
      <w:pPr>
        <w:pStyle w:val="CommentText"/>
      </w:pPr>
      <w:r>
        <w:rPr>
          <w:rStyle w:val="CommentReference"/>
        </w:rPr>
        <w:annotationRef/>
      </w:r>
      <w:r w:rsidR="00717BA6">
        <w:t>lower case is required</w:t>
      </w:r>
    </w:p>
  </w:comment>
  <w:comment w:id="17" w:author="Ian White" w:date="2020-07-08T09:46:00Z" w:initials="IW">
    <w:p w14:paraId="22222F11" w14:textId="0B2D21CB" w:rsidR="009C7227" w:rsidRDefault="009C7227">
      <w:pPr>
        <w:pStyle w:val="CommentText"/>
      </w:pPr>
      <w:r>
        <w:rPr>
          <w:rStyle w:val="CommentReference"/>
        </w:rPr>
        <w:annotationRef/>
      </w:r>
      <w:r w:rsidR="00717BA6">
        <w:rPr>
          <w:rStyle w:val="CommentReference"/>
        </w:rPr>
        <w:t>implicit default is 1. *** I am not convinced you have interpreted mcmcmNorm’s multicycle optin correctly. Your program appears to make M MCMC runs each giving one imputation, whereas Suzie’s gets all the multiple imputaitons from one run. I think we may just need to drop this option.</w:t>
      </w:r>
    </w:p>
  </w:comment>
  <w:comment w:id="18" w:author="Ian White" w:date="2020-07-08T09:47:00Z" w:initials="IW">
    <w:p w14:paraId="6ADFDE9C" w14:textId="496E7EFE" w:rsidR="009C7227" w:rsidRDefault="009C7227">
      <w:pPr>
        <w:pStyle w:val="CommentText"/>
      </w:pPr>
      <w:r>
        <w:rPr>
          <w:rStyle w:val="CommentReference"/>
        </w:rPr>
        <w:annotationRef/>
      </w:r>
      <w:r>
        <w:t>same as the next – can’t be correct. isn’t it a single variable?</w:t>
      </w:r>
    </w:p>
  </w:comment>
  <w:comment w:id="20" w:author="Ian White" w:date="2020-07-08T09:49:00Z" w:initials="IW">
    <w:p w14:paraId="53EB42E8" w14:textId="724F13D2" w:rsidR="00A37E47" w:rsidRDefault="00A37E47">
      <w:pPr>
        <w:pStyle w:val="CommentText"/>
      </w:pPr>
      <w:r>
        <w:rPr>
          <w:rStyle w:val="CommentReference"/>
        </w:rPr>
        <w:annotationRef/>
      </w:r>
      <w:r>
        <w:t>i wrote some explanatory text – where has it gone?</w:t>
      </w:r>
    </w:p>
  </w:comment>
  <w:comment w:id="32" w:author="Ian White" w:date="2020-07-08T09:50:00Z" w:initials="IW">
    <w:p w14:paraId="167E3A74" w14:textId="5AF9B3F0" w:rsidR="00A37E47" w:rsidRDefault="00A37E47">
      <w:pPr>
        <w:pStyle w:val="CommentText"/>
      </w:pPr>
      <w:r>
        <w:rPr>
          <w:rStyle w:val="CommentReference"/>
        </w:rPr>
        <w:annotationRef/>
      </w:r>
      <w:r>
        <w:t>also needs explanatory text</w:t>
      </w:r>
    </w:p>
  </w:comment>
  <w:comment w:id="33" w:author="Ian White" w:date="2020-07-08T09:53:00Z" w:initials="IW">
    <w:p w14:paraId="751B0FA6" w14:textId="68942C71" w:rsidR="00A37E47" w:rsidRDefault="00A37E47">
      <w:pPr>
        <w:pStyle w:val="CommentText"/>
      </w:pPr>
      <w:r>
        <w:rPr>
          <w:rStyle w:val="CommentReference"/>
        </w:rPr>
        <w:annotationRef/>
      </w:r>
      <w:r>
        <w:t>needs improvement. Should the descriptive material go above in Description and reserve this section for technical details?</w:t>
      </w:r>
      <w:r w:rsidR="00321A88">
        <w:t xml:space="preserve"> NB i later saw the text on the repo front page is much better &amp; maybe should be copied to help</w:t>
      </w:r>
      <w:bookmarkStart w:id="34" w:name="_GoBack"/>
      <w:bookmarkEnd w:id="34"/>
    </w:p>
  </w:comment>
  <w:comment w:id="47" w:author="Ian White" w:date="2020-07-08T09:54:00Z" w:initials="IW">
    <w:p w14:paraId="176B0632" w14:textId="4EC6404D" w:rsidR="00A07303" w:rsidRDefault="00A07303">
      <w:pPr>
        <w:pStyle w:val="CommentText"/>
      </w:pPr>
      <w:r>
        <w:rPr>
          <w:rStyle w:val="CommentReference"/>
        </w:rPr>
        <w:annotationRef/>
      </w:r>
      <w:r>
        <w:t>i’m not sure any of this is needed?</w:t>
      </w:r>
    </w:p>
  </w:comment>
  <w:comment w:id="60" w:author="Ian White" w:date="2020-07-08T09:55:00Z" w:initials="IW">
    <w:p w14:paraId="36721D47" w14:textId="77777777" w:rsidR="00A07303" w:rsidRDefault="00A07303">
      <w:pPr>
        <w:pStyle w:val="CommentText"/>
      </w:pPr>
      <w:r>
        <w:rPr>
          <w:rStyle w:val="CommentReference"/>
        </w:rPr>
        <w:annotationRef/>
      </w:r>
      <w:r>
        <w:t>start with a J2R example</w:t>
      </w:r>
    </w:p>
    <w:p w14:paraId="3C5B7DCE" w14:textId="77777777" w:rsidR="00A07303" w:rsidRDefault="00A07303">
      <w:pPr>
        <w:pStyle w:val="CommentText"/>
      </w:pPr>
      <w:r>
        <w:t>then J2R+delta</w:t>
      </w:r>
    </w:p>
    <w:p w14:paraId="4F4384B6" w14:textId="59D423A7" w:rsidR="00A07303" w:rsidRDefault="00A07303">
      <w:pPr>
        <w:pStyle w:val="CommentText"/>
      </w:pPr>
      <w:r>
        <w:t>then causal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A49DEA0" w15:done="0"/>
  <w15:commentEx w15:paraId="180A5256" w15:done="0"/>
  <w15:commentEx w15:paraId="62CCAD48" w15:done="0"/>
  <w15:commentEx w15:paraId="4824BE44" w15:done="0"/>
  <w15:commentEx w15:paraId="09159B63" w15:done="0"/>
  <w15:commentEx w15:paraId="22222F11" w15:done="0"/>
  <w15:commentEx w15:paraId="6ADFDE9C" w15:done="0"/>
  <w15:commentEx w15:paraId="53EB42E8" w15:done="0"/>
  <w15:commentEx w15:paraId="167E3A74" w15:done="0"/>
  <w15:commentEx w15:paraId="751B0FA6" w15:done="0"/>
  <w15:commentEx w15:paraId="176B0632" w15:done="0"/>
  <w15:commentEx w15:paraId="4F4384B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an White">
    <w15:presenceInfo w15:providerId="AD" w15:userId="S-1-5-21-2902265621-1063028621-2381561480-3835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613"/>
    <w:rsid w:val="000D648B"/>
    <w:rsid w:val="000F3613"/>
    <w:rsid w:val="00176932"/>
    <w:rsid w:val="00231968"/>
    <w:rsid w:val="002F1C6C"/>
    <w:rsid w:val="002F6580"/>
    <w:rsid w:val="00321A88"/>
    <w:rsid w:val="00644262"/>
    <w:rsid w:val="00717BA6"/>
    <w:rsid w:val="00777896"/>
    <w:rsid w:val="007B7695"/>
    <w:rsid w:val="007C475D"/>
    <w:rsid w:val="008A6E04"/>
    <w:rsid w:val="009A003B"/>
    <w:rsid w:val="009C7227"/>
    <w:rsid w:val="009D0869"/>
    <w:rsid w:val="00A07303"/>
    <w:rsid w:val="00A37E47"/>
    <w:rsid w:val="00CB6FF4"/>
    <w:rsid w:val="00EF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6050"/>
  <w15:chartTrackingRefBased/>
  <w15:docId w15:val="{DF7D0432-523F-42F9-9318-E51B1C007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896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77896"/>
    <w:pPr>
      <w:keepNext/>
      <w:keepLines/>
      <w:spacing w:before="240" w:after="240"/>
      <w:outlineLvl w:val="0"/>
    </w:pPr>
    <w:rPr>
      <w:rFonts w:ascii="Calibri" w:eastAsiaTheme="majorEastAsia" w:hAnsi="Calibri" w:cs="Calibr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896"/>
    <w:pPr>
      <w:keepNext/>
      <w:keepLines/>
      <w:spacing w:before="120"/>
      <w:outlineLvl w:val="1"/>
    </w:pPr>
    <w:rPr>
      <w:rFonts w:eastAsiaTheme="majorEastAsia" w:cstheme="minorHAnsi"/>
      <w:b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896"/>
    <w:pPr>
      <w:keepNext/>
      <w:keepLines/>
      <w:spacing w:before="120"/>
      <w:outlineLvl w:val="2"/>
    </w:pPr>
    <w:rPr>
      <w:rFonts w:eastAsiaTheme="majorEastAsia" w:cstheme="minorHAnsi"/>
      <w:b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7896"/>
    <w:pPr>
      <w:keepNext/>
      <w:keepLines/>
      <w:outlineLvl w:val="3"/>
    </w:pPr>
    <w:rPr>
      <w:rFonts w:eastAsiaTheme="majorEastAsia" w:cstheme="minorHAnsi"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176932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769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896"/>
    <w:rPr>
      <w:rFonts w:ascii="Calibri" w:eastAsiaTheme="majorEastAsia" w:hAnsi="Calibri" w:cs="Calibr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7896"/>
    <w:rPr>
      <w:rFonts w:eastAsiaTheme="majorEastAsia" w:cstheme="minorHAnsi"/>
      <w:b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7896"/>
    <w:rPr>
      <w:rFonts w:eastAsiaTheme="majorEastAsia" w:cstheme="minorHAnsi"/>
      <w:b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77896"/>
    <w:rPr>
      <w:rFonts w:eastAsiaTheme="majorEastAsia" w:cstheme="minorHAns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76932"/>
    <w:rPr>
      <w:rFonts w:asciiTheme="majorHAnsi" w:eastAsiaTheme="majorEastAsia" w:hAnsiTheme="majorHAnsi" w:cstheme="majorBidi"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93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77789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77896"/>
    <w:rPr>
      <w:rFonts w:asciiTheme="majorHAnsi" w:eastAsiaTheme="majorEastAsia" w:hAnsiTheme="majorHAnsi" w:cstheme="majorBidi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231968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0F361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61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F361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F3613"/>
    <w:rPr>
      <w:i/>
      <w:iCs/>
    </w:rPr>
  </w:style>
  <w:style w:type="character" w:styleId="Hyperlink">
    <w:name w:val="Hyperlink"/>
    <w:basedOn w:val="DefaultParagraphFont"/>
    <w:uiPriority w:val="99"/>
    <w:unhideWhenUsed/>
    <w:rsid w:val="000F361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F36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36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36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36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36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61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61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F3613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4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42967/help/library/mimix/html/00Index.html" TargetMode="Externa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White</dc:creator>
  <cp:keywords/>
  <dc:description/>
  <cp:lastModifiedBy>Ian White</cp:lastModifiedBy>
  <cp:revision>9</cp:revision>
  <dcterms:created xsi:type="dcterms:W3CDTF">2020-07-08T08:39:00Z</dcterms:created>
  <dcterms:modified xsi:type="dcterms:W3CDTF">2020-07-08T12:08:00Z</dcterms:modified>
</cp:coreProperties>
</file>